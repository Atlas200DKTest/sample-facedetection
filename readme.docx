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51F3B8" w14:textId="77777777" w:rsidR="00D95BCD" w:rsidRDefault="009A4A92" w:rsidP="006B3A40">
      <w:pPr>
        <w:pStyle w:val="1"/>
        <w:numPr>
          <w:ilvl w:val="0"/>
          <w:numId w:val="0"/>
        </w:numPr>
        <w:ind w:right="442"/>
        <w:rPr>
          <w:rFonts w:hint="default"/>
        </w:rPr>
      </w:pPr>
      <w:bookmarkStart w:id="0" w:name="_ZH-CN_TOPIC_0182554577"/>
      <w:bookmarkStart w:id="1" w:name="_ZH-CN_TOPIC_0182554577-chtext"/>
      <w:bookmarkStart w:id="2" w:name="_Toc16512346"/>
      <w:bookmarkEnd w:id="0"/>
      <w:r>
        <w:t>人脸检测</w:t>
      </w:r>
      <w:bookmarkEnd w:id="1"/>
      <w:bookmarkEnd w:id="2"/>
    </w:p>
    <w:p w14:paraId="62FF9AE1" w14:textId="77777777" w:rsidR="00D95BCD" w:rsidRDefault="009A4A92">
      <w:pPr>
        <w:rPr>
          <w:rFonts w:hint="default"/>
        </w:rPr>
      </w:pPr>
      <w:r>
        <w:t>开发者可以将本</w:t>
      </w:r>
      <w:r>
        <w:t>application</w:t>
      </w:r>
      <w:r>
        <w:t>部署至</w:t>
      </w:r>
      <w:r>
        <w:t>Atlas 200DK</w:t>
      </w:r>
      <w:r>
        <w:t>上实现对摄像头数据的实时采集、并对视频中的人脸信息进行预测的功能。</w:t>
      </w:r>
    </w:p>
    <w:p w14:paraId="02E59D0F" w14:textId="77777777" w:rsidR="00D95BCD" w:rsidRDefault="009A4A92">
      <w:pPr>
        <w:pStyle w:val="BlockLabel"/>
        <w:numPr>
          <w:ilvl w:val="5"/>
          <w:numId w:val="25"/>
        </w:numPr>
        <w:tabs>
          <w:tab w:val="left" w:pos="0"/>
        </w:tabs>
        <w:rPr>
          <w:rFonts w:hint="default"/>
        </w:rPr>
      </w:pPr>
      <w:r>
        <w:t>前提条件</w:t>
      </w:r>
    </w:p>
    <w:p w14:paraId="3DC6F8DA" w14:textId="77777777" w:rsidR="00D95BCD" w:rsidRDefault="009A4A92">
      <w:pPr>
        <w:rPr>
          <w:rFonts w:hint="default"/>
        </w:rPr>
      </w:pPr>
      <w:proofErr w:type="gramStart"/>
      <w:r>
        <w:t>部署此</w:t>
      </w:r>
      <w:proofErr w:type="gramEnd"/>
      <w:r>
        <w:t>Sample</w:t>
      </w:r>
      <w:r>
        <w:t>前，需要准备好以下环境：</w:t>
      </w:r>
    </w:p>
    <w:p w14:paraId="1545AA14" w14:textId="77777777" w:rsidR="00D95BCD" w:rsidRDefault="009A4A92">
      <w:pPr>
        <w:pStyle w:val="ItemList"/>
        <w:rPr>
          <w:rFonts w:hint="default"/>
        </w:rPr>
      </w:pPr>
      <w:r>
        <w:t>已完成</w:t>
      </w:r>
      <w:r>
        <w:t>Mind Studio</w:t>
      </w:r>
      <w:r>
        <w:t>的安装。</w:t>
      </w:r>
    </w:p>
    <w:p w14:paraId="2C9A7471" w14:textId="77777777" w:rsidR="00D95BCD" w:rsidRDefault="009A4A92">
      <w:pPr>
        <w:pStyle w:val="ItemList"/>
        <w:rPr>
          <w:rFonts w:hint="default"/>
        </w:rPr>
      </w:pPr>
      <w:r>
        <w:t>已完成</w:t>
      </w:r>
      <w:r>
        <w:t>Atlas 200 DK</w:t>
      </w:r>
      <w:r>
        <w:t>开发者板与</w:t>
      </w:r>
      <w:r>
        <w:t>Mind Studio</w:t>
      </w:r>
      <w:r>
        <w:t>的连接，交叉编译器的安装，</w:t>
      </w:r>
      <w:r>
        <w:t>SD</w:t>
      </w:r>
      <w:r>
        <w:t>卡的制作及基本信息的配置等。</w:t>
      </w:r>
    </w:p>
    <w:p w14:paraId="3C71EF37" w14:textId="77777777" w:rsidR="00D95BCD" w:rsidRDefault="009A4A92">
      <w:pPr>
        <w:pStyle w:val="BlockLabel"/>
        <w:numPr>
          <w:ilvl w:val="5"/>
          <w:numId w:val="25"/>
        </w:numPr>
        <w:tabs>
          <w:tab w:val="left" w:pos="0"/>
        </w:tabs>
        <w:rPr>
          <w:rFonts w:hint="default"/>
        </w:rPr>
      </w:pPr>
      <w:r>
        <w:t>软件准备</w:t>
      </w:r>
    </w:p>
    <w:p w14:paraId="79F2D47D" w14:textId="77777777" w:rsidR="00D95BCD" w:rsidRDefault="009A4A92">
      <w:pPr>
        <w:rPr>
          <w:rFonts w:hint="default"/>
        </w:rPr>
      </w:pPr>
      <w:r>
        <w:t>运行此</w:t>
      </w:r>
      <w:r>
        <w:t>Sample</w:t>
      </w:r>
      <w:r>
        <w:t>前，需要按照此章节获取源码包，并进行相关的环境配置。</w:t>
      </w:r>
    </w:p>
    <w:p w14:paraId="73CEB27F" w14:textId="77777777" w:rsidR="00D95BCD" w:rsidRDefault="009A4A92">
      <w:pPr>
        <w:pStyle w:val="Step"/>
        <w:numPr>
          <w:ilvl w:val="6"/>
          <w:numId w:val="26"/>
        </w:numPr>
        <w:tabs>
          <w:tab w:val="left" w:pos="1701"/>
        </w:tabs>
        <w:rPr>
          <w:rFonts w:hint="default"/>
        </w:rPr>
      </w:pPr>
      <w:r>
        <w:t>获取源码包。</w:t>
      </w:r>
    </w:p>
    <w:p w14:paraId="5BA2B256" w14:textId="77777777" w:rsidR="00D95BCD" w:rsidRDefault="009A4A92">
      <w:pPr>
        <w:rPr>
          <w:rFonts w:hint="default"/>
        </w:rPr>
      </w:pPr>
      <w:r>
        <w:t>将</w:t>
      </w:r>
      <w:commentRangeStart w:id="3"/>
      <w:r w:rsidR="00190DBF">
        <w:rPr>
          <w:rStyle w:val="ae"/>
        </w:rPr>
        <w:fldChar w:fldCharType="begin"/>
      </w:r>
      <w:r w:rsidR="00190DBF">
        <w:rPr>
          <w:rStyle w:val="ae"/>
        </w:rPr>
        <w:instrText xml:space="preserve"> HYPERLINK "https://github.com/Ascend/sample-facedetection" </w:instrText>
      </w:r>
      <w:r w:rsidR="00190DBF">
        <w:rPr>
          <w:rStyle w:val="ae"/>
        </w:rPr>
        <w:fldChar w:fldCharType="separate"/>
      </w:r>
      <w:r>
        <w:rPr>
          <w:rStyle w:val="ae"/>
        </w:rPr>
        <w:t>https://github.com/Ascend/sample-facedetection</w:t>
      </w:r>
      <w:r w:rsidR="00190DBF">
        <w:rPr>
          <w:rStyle w:val="ae"/>
        </w:rPr>
        <w:fldChar w:fldCharType="end"/>
      </w:r>
      <w:commentRangeEnd w:id="3"/>
      <w:r w:rsidR="001E7D89">
        <w:rPr>
          <w:rStyle w:val="aa"/>
        </w:rPr>
        <w:commentReference w:id="3"/>
      </w:r>
      <w:r>
        <w:t>仓中的代码以</w:t>
      </w:r>
      <w:r>
        <w:t>Mind Studio</w:t>
      </w:r>
      <w:r>
        <w:t>安装用户下载至</w:t>
      </w:r>
      <w:r>
        <w:t>Mind Studio</w:t>
      </w:r>
      <w:r>
        <w:t>所在</w:t>
      </w:r>
      <w:r>
        <w:t>Ubuntu</w:t>
      </w:r>
      <w:r>
        <w:t>服务器的任意目录，例如代码存放路径为：</w:t>
      </w:r>
      <w:r>
        <w:t>$HOME</w:t>
      </w:r>
      <w:r>
        <w:rPr>
          <w:i/>
        </w:rPr>
        <w:t>/ascend/sample-</w:t>
      </w:r>
      <w:proofErr w:type="spellStart"/>
      <w:r>
        <w:rPr>
          <w:i/>
        </w:rPr>
        <w:t>facedetection</w:t>
      </w:r>
      <w:proofErr w:type="spellEnd"/>
      <w:r>
        <w:t>。</w:t>
      </w:r>
    </w:p>
    <w:p w14:paraId="0BA0855B" w14:textId="77777777" w:rsidR="00D95BCD" w:rsidRDefault="009A4A92">
      <w:pPr>
        <w:pStyle w:val="Step"/>
        <w:numPr>
          <w:ilvl w:val="6"/>
          <w:numId w:val="26"/>
        </w:numPr>
        <w:tabs>
          <w:tab w:val="left" w:pos="1701"/>
        </w:tabs>
        <w:rPr>
          <w:rFonts w:hint="default"/>
        </w:rPr>
      </w:pPr>
      <w:bookmarkStart w:id="4" w:name="_Ref16511728"/>
      <w:r>
        <w:t>获取此应用中所需要</w:t>
      </w:r>
      <w:r>
        <w:rPr>
          <w:rFonts w:hint="default"/>
        </w:rPr>
        <w:t>的</w:t>
      </w:r>
      <w:r>
        <w:t>原始网络模型。</w:t>
      </w:r>
      <w:bookmarkEnd w:id="4"/>
    </w:p>
    <w:p w14:paraId="2828AE0E" w14:textId="77777777" w:rsidR="00D95BCD" w:rsidRDefault="009A4A92">
      <w:pPr>
        <w:pStyle w:val="Step"/>
        <w:ind w:left="1542"/>
        <w:rPr>
          <w:rFonts w:hint="default"/>
        </w:rPr>
      </w:pPr>
      <w:r>
        <w:t>参考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</w:instrText>
      </w:r>
      <w:r>
        <w:instrText>REF _Ref16510871 \n \h</w:instrText>
      </w:r>
      <w:r>
        <w:rPr>
          <w:rFonts w:hint="default"/>
        </w:rPr>
        <w:instrText xml:space="preserve"> </w:instrText>
      </w:r>
      <w:r>
        <w:rPr>
          <w:rFonts w:hint="default"/>
        </w:rPr>
      </w:r>
      <w:r>
        <w:rPr>
          <w:rFonts w:hint="default"/>
        </w:rPr>
        <w:fldChar w:fldCharType="separate"/>
      </w:r>
      <w:r>
        <w:t>表</w:t>
      </w:r>
      <w:r>
        <w:t>1.1</w:t>
      </w:r>
      <w:r>
        <w:rPr>
          <w:rFonts w:hint="default"/>
        </w:rPr>
        <w:fldChar w:fldCharType="end"/>
      </w:r>
      <w:r>
        <w:t>获取此</w:t>
      </w:r>
      <w:r>
        <w:rPr>
          <w:rFonts w:hint="default"/>
        </w:rPr>
        <w:t>应用中所</w:t>
      </w:r>
      <w:r>
        <w:t>用到</w:t>
      </w:r>
      <w:r>
        <w:rPr>
          <w:rFonts w:hint="default"/>
        </w:rPr>
        <w:t>的原始网络模型及其对应的权重文件</w:t>
      </w:r>
      <w:r>
        <w:t>，</w:t>
      </w:r>
      <w:r>
        <w:rPr>
          <w:rFonts w:hint="default"/>
        </w:rPr>
        <w:t>并将</w:t>
      </w:r>
      <w:r>
        <w:t>其</w:t>
      </w:r>
      <w:r>
        <w:rPr>
          <w:rFonts w:hint="default"/>
        </w:rPr>
        <w:t>存放到</w:t>
      </w:r>
      <w:r>
        <w:rPr>
          <w:rFonts w:hint="default"/>
        </w:rPr>
        <w:t>Mind Studio</w:t>
      </w:r>
      <w:r>
        <w:t>所在</w:t>
      </w:r>
      <w:r>
        <w:rPr>
          <w:rFonts w:hint="default"/>
        </w:rPr>
        <w:t>Ubuntu</w:t>
      </w:r>
      <w:r>
        <w:rPr>
          <w:rFonts w:hint="default"/>
        </w:rPr>
        <w:t>服务器的</w:t>
      </w:r>
      <w:r>
        <w:t>任意</w:t>
      </w:r>
      <w:r>
        <w:rPr>
          <w:rFonts w:hint="default"/>
        </w:rPr>
        <w:t>目录，例如</w:t>
      </w:r>
      <w:r>
        <w:rPr>
          <w:rFonts w:hint="default"/>
        </w:rPr>
        <w:t>$HOME</w:t>
      </w:r>
      <w:r>
        <w:rPr>
          <w:rFonts w:hint="default"/>
          <w:i/>
        </w:rPr>
        <w:t xml:space="preserve">/ascend/models/ </w:t>
      </w:r>
      <w:proofErr w:type="spellStart"/>
      <w:r>
        <w:rPr>
          <w:rFonts w:hint="default"/>
          <w:i/>
        </w:rPr>
        <w:t>face_detection</w:t>
      </w:r>
      <w:proofErr w:type="spellEnd"/>
    </w:p>
    <w:p w14:paraId="3BAA1931" w14:textId="77777777" w:rsidR="00D95BCD" w:rsidRDefault="009A4A92">
      <w:pPr>
        <w:rPr>
          <w:rFonts w:hint="default"/>
        </w:rPr>
      </w:pPr>
      <w:r>
        <w:t>。</w:t>
      </w:r>
    </w:p>
    <w:p w14:paraId="079538EF" w14:textId="77777777" w:rsidR="00D95BCD" w:rsidRDefault="009A4A92">
      <w:pPr>
        <w:pStyle w:val="TableDescription"/>
        <w:numPr>
          <w:ilvl w:val="8"/>
          <w:numId w:val="27"/>
        </w:numPr>
        <w:tabs>
          <w:tab w:val="left" w:pos="0"/>
        </w:tabs>
        <w:rPr>
          <w:rFonts w:hint="default"/>
        </w:rPr>
      </w:pPr>
      <w:bookmarkStart w:id="5" w:name="_Ref16510871"/>
      <w:r>
        <w:rPr>
          <w:rFonts w:hint="default"/>
        </w:rPr>
        <w:t>Face Detection</w:t>
      </w:r>
      <w:r>
        <w:rPr>
          <w:rFonts w:hint="default"/>
        </w:rPr>
        <w:t>中使用模型</w:t>
      </w:r>
      <w:bookmarkEnd w:id="5"/>
    </w:p>
    <w:tbl>
      <w:tblPr>
        <w:tblW w:w="0" w:type="auto"/>
        <w:tblInd w:w="1807" w:type="dxa"/>
        <w:tblLayout w:type="fixed"/>
        <w:tblLook w:val="0000" w:firstRow="0" w:lastRow="0" w:firstColumn="0" w:lastColumn="0" w:noHBand="0" w:noVBand="0"/>
      </w:tblPr>
      <w:tblGrid>
        <w:gridCol w:w="2775"/>
        <w:gridCol w:w="1365"/>
        <w:gridCol w:w="3813"/>
      </w:tblGrid>
      <w:tr w:rsidR="00D95BCD" w14:paraId="2A251911" w14:textId="77777777">
        <w:trPr>
          <w:tblHeader/>
        </w:trPr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02B5CAEC" w14:textId="77777777" w:rsidR="00D95BCD" w:rsidRDefault="009A4A92">
            <w:pPr>
              <w:pStyle w:val="TableHeading"/>
              <w:rPr>
                <w:rFonts w:hint="default"/>
              </w:rPr>
            </w:pPr>
            <w:r>
              <w:t>模型名称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133665A7" w14:textId="77777777" w:rsidR="00D95BCD" w:rsidRDefault="009A4A92">
            <w:pPr>
              <w:pStyle w:val="TableHeading"/>
              <w:rPr>
                <w:rFonts w:hint="default"/>
              </w:rPr>
            </w:pPr>
            <w:r>
              <w:t>模型说明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8E667B3" w14:textId="77777777" w:rsidR="00D95BCD" w:rsidRDefault="009A4A92">
            <w:pPr>
              <w:pStyle w:val="TableHeading"/>
              <w:rPr>
                <w:rFonts w:hint="default"/>
              </w:rPr>
            </w:pPr>
            <w:r>
              <w:t>模型下载路径</w:t>
            </w:r>
          </w:p>
        </w:tc>
      </w:tr>
      <w:tr w:rsidR="00D95BCD" w14:paraId="2AC8ADEC" w14:textId="77777777"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3F6F40" w14:textId="77777777" w:rsidR="00D95BCD" w:rsidRDefault="009A4A92">
            <w:pPr>
              <w:pStyle w:val="TableText"/>
              <w:rPr>
                <w:rFonts w:hint="default"/>
              </w:rPr>
            </w:pPr>
            <w:proofErr w:type="spellStart"/>
            <w:r>
              <w:t>face_detection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9BCE6E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人脸</w:t>
            </w:r>
            <w:r>
              <w:rPr>
                <w:rFonts w:hint="default"/>
              </w:rPr>
              <w:t>检测网络模型</w:t>
            </w:r>
            <w:r>
              <w:t>。</w:t>
            </w:r>
          </w:p>
          <w:p w14:paraId="6C4B2641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此模型是基于</w:t>
            </w:r>
            <w:r>
              <w:t>Caffe</w:t>
            </w:r>
            <w:r>
              <w:t>的</w:t>
            </w:r>
            <w:r>
              <w:t>Resnet10-SSD300</w:t>
            </w:r>
            <w:r>
              <w:t>模型转换后的网络模型。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772B8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请参考</w:t>
            </w:r>
            <w:r>
              <w:t>https://github.com/Ascend/models/tree/master/computer_vision/object_detect/face_detection</w:t>
            </w:r>
            <w:r>
              <w:t>目录中</w:t>
            </w:r>
            <w:r>
              <w:t>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</w:tbl>
    <w:p w14:paraId="6FC50F99" w14:textId="77777777" w:rsidR="00D95BCD" w:rsidRDefault="00D95BCD">
      <w:pPr>
        <w:rPr>
          <w:rFonts w:hint="default"/>
        </w:rPr>
      </w:pPr>
    </w:p>
    <w:p w14:paraId="75F44AC1" w14:textId="77777777" w:rsidR="00D95BCD" w:rsidRDefault="00D95BCD">
      <w:pPr>
        <w:pStyle w:val="Step"/>
        <w:ind w:left="1701"/>
        <w:rPr>
          <w:rFonts w:hint="default"/>
        </w:rPr>
      </w:pPr>
    </w:p>
    <w:p w14:paraId="37E4B6CA" w14:textId="77777777" w:rsidR="00D95BCD" w:rsidRDefault="009A4A92">
      <w:pPr>
        <w:pStyle w:val="Step"/>
        <w:numPr>
          <w:ilvl w:val="6"/>
          <w:numId w:val="26"/>
        </w:numPr>
        <w:tabs>
          <w:tab w:val="left" w:pos="1701"/>
        </w:tabs>
        <w:rPr>
          <w:rFonts w:hint="default"/>
        </w:rPr>
      </w:pPr>
      <w:r>
        <w:t>将</w:t>
      </w:r>
      <w:r>
        <w:rPr>
          <w:rFonts w:hint="default"/>
        </w:rPr>
        <w:t>原始网络模型转换为</w:t>
      </w:r>
      <w:r>
        <w:rPr>
          <w:rFonts w:hint="default"/>
        </w:rPr>
        <w:t>Davinci</w:t>
      </w:r>
      <w:r>
        <w:rPr>
          <w:rFonts w:hint="default"/>
        </w:rPr>
        <w:t>模型。</w:t>
      </w:r>
    </w:p>
    <w:p w14:paraId="5C4533C8" w14:textId="6A8974CE" w:rsidR="00D95BCD" w:rsidRDefault="009A4A92">
      <w:pPr>
        <w:pStyle w:val="ItemStep"/>
        <w:rPr>
          <w:rFonts w:hint="default"/>
        </w:rPr>
      </w:pPr>
      <w:r>
        <w:t>在</w:t>
      </w:r>
      <w:r>
        <w:t>Mind</w:t>
      </w:r>
      <w:r>
        <w:rPr>
          <w:rFonts w:hint="default"/>
        </w:rPr>
        <w:t xml:space="preserve"> </w:t>
      </w:r>
      <w:r>
        <w:t>Studio</w:t>
      </w:r>
      <w:r>
        <w:t>操作</w:t>
      </w:r>
      <w:r>
        <w:rPr>
          <w:rFonts w:hint="default"/>
        </w:rPr>
        <w:t>界面</w:t>
      </w:r>
      <w:r>
        <w:t>的</w:t>
      </w:r>
      <w:r>
        <w:rPr>
          <w:rFonts w:hint="default"/>
        </w:rPr>
        <w:t>顶部菜单栏中选择</w:t>
      </w:r>
      <w:bookmarkStart w:id="6" w:name="_Hlk22736051"/>
      <w:r>
        <w:t>“</w:t>
      </w:r>
      <w:r>
        <w:rPr>
          <w:rFonts w:hint="default"/>
        </w:rPr>
        <w:t>T</w:t>
      </w:r>
      <w:r>
        <w:t>ool</w:t>
      </w:r>
      <w:r w:rsidR="004D325D">
        <w:t>s</w:t>
      </w:r>
      <w:r>
        <w:rPr>
          <w:rFonts w:hint="default"/>
        </w:rPr>
        <w:t xml:space="preserve"> </w:t>
      </w:r>
      <w:r>
        <w:t xml:space="preserve">&gt; </w:t>
      </w:r>
      <w:r w:rsidR="004D325D">
        <w:t xml:space="preserve">Model </w:t>
      </w:r>
      <w:r>
        <w:t>Convert</w:t>
      </w:r>
      <w:r>
        <w:t>”</w:t>
      </w:r>
      <w:bookmarkEnd w:id="6"/>
      <w:r>
        <w:t>，进入模型转换界面。</w:t>
      </w:r>
    </w:p>
    <w:p w14:paraId="65E055AC" w14:textId="77777777" w:rsidR="00D95BCD" w:rsidRDefault="00D95BCD">
      <w:pPr>
        <w:pStyle w:val="ItemStep"/>
        <w:ind w:left="0" w:firstLine="0"/>
        <w:rPr>
          <w:rFonts w:hint="default"/>
        </w:rPr>
      </w:pPr>
    </w:p>
    <w:p w14:paraId="6A439567" w14:textId="56375826" w:rsidR="00D95BCD" w:rsidRDefault="009A4A92">
      <w:pPr>
        <w:pStyle w:val="ItemStep"/>
        <w:rPr>
          <w:rFonts w:hint="default"/>
        </w:rPr>
      </w:pPr>
      <w:r>
        <w:t>在</w:t>
      </w:r>
      <w:r>
        <w:rPr>
          <w:rFonts w:hint="default"/>
        </w:rPr>
        <w:t>弹出的</w:t>
      </w:r>
      <w:r>
        <w:rPr>
          <w:rFonts w:hint="default"/>
          <w:b/>
        </w:rPr>
        <w:t>Model</w:t>
      </w:r>
      <w:r w:rsidR="00A70549">
        <w:rPr>
          <w:rFonts w:hint="default"/>
          <w:b/>
        </w:rPr>
        <w:t xml:space="preserve"> Conversion</w:t>
      </w:r>
      <w:r>
        <w:t>操作</w:t>
      </w:r>
      <w:r>
        <w:rPr>
          <w:rFonts w:hint="default"/>
        </w:rPr>
        <w:t>界面中，</w:t>
      </w:r>
      <w:r>
        <w:rPr>
          <w:rFonts w:hint="default"/>
        </w:rPr>
        <w:t>Model File</w:t>
      </w:r>
      <w:r>
        <w:t>与</w:t>
      </w:r>
      <w:r>
        <w:rPr>
          <w:rFonts w:hint="default"/>
        </w:rPr>
        <w:t>Weight File</w:t>
      </w:r>
      <w:r>
        <w:t>分别选择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</w:instrText>
      </w:r>
      <w:r>
        <w:instrText>REF _Ref16511728 \r \h</w:instrText>
      </w:r>
      <w:r>
        <w:rPr>
          <w:rFonts w:hint="default"/>
        </w:rPr>
        <w:instrText xml:space="preserve"> </w:instrText>
      </w:r>
      <w:r>
        <w:rPr>
          <w:rFonts w:hint="default"/>
        </w:rPr>
      </w:r>
      <w:r>
        <w:rPr>
          <w:rFonts w:hint="default"/>
        </w:rPr>
        <w:fldChar w:fldCharType="separate"/>
      </w:r>
      <w:r>
        <w:t>步骤</w:t>
      </w:r>
      <w:r>
        <w:t xml:space="preserve"> 2</w:t>
      </w:r>
      <w:r>
        <w:rPr>
          <w:rFonts w:hint="default"/>
        </w:rPr>
        <w:fldChar w:fldCharType="end"/>
      </w:r>
      <w:r>
        <w:t>中</w:t>
      </w:r>
      <w:r>
        <w:rPr>
          <w:rFonts w:hint="default"/>
        </w:rPr>
        <w:t>下载的</w:t>
      </w:r>
      <w:r>
        <w:t>模型文件和权重文件。</w:t>
      </w:r>
    </w:p>
    <w:p w14:paraId="3DC77C2A" w14:textId="77777777" w:rsidR="00D95BCD" w:rsidRDefault="009A4A92">
      <w:pPr>
        <w:pStyle w:val="ItemListText"/>
        <w:rPr>
          <w:rFonts w:hint="default"/>
        </w:rPr>
      </w:pPr>
      <w:r>
        <w:rPr>
          <w:b/>
        </w:rPr>
        <w:t>Model Name</w:t>
      </w:r>
      <w:r>
        <w:t>填写为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</w:instrText>
      </w:r>
      <w:r>
        <w:instrText>REF _Ref16510871 \r \h</w:instrText>
      </w:r>
      <w:r>
        <w:rPr>
          <w:rFonts w:hint="default"/>
        </w:rPr>
        <w:instrText xml:space="preserve"> </w:instrText>
      </w:r>
      <w:r>
        <w:rPr>
          <w:rFonts w:hint="default"/>
        </w:rPr>
      </w:r>
      <w:r>
        <w:rPr>
          <w:rFonts w:hint="default"/>
        </w:rPr>
        <w:fldChar w:fldCharType="separate"/>
      </w:r>
      <w:r>
        <w:t>表</w:t>
      </w:r>
      <w:r>
        <w:t>1.1</w:t>
      </w:r>
      <w:r>
        <w:rPr>
          <w:rFonts w:hint="default"/>
        </w:rPr>
        <w:fldChar w:fldCharType="end"/>
      </w:r>
      <w:r>
        <w:t>对应的模型名称：</w:t>
      </w:r>
      <w:proofErr w:type="spellStart"/>
      <w:r>
        <w:t>face_detection</w:t>
      </w:r>
      <w:proofErr w:type="spellEnd"/>
      <w:r>
        <w:t>。</w:t>
      </w:r>
    </w:p>
    <w:p w14:paraId="28F338BE" w14:textId="2650F4CE" w:rsidR="00D95BCD" w:rsidRDefault="00FA551E">
      <w:pPr>
        <w:pStyle w:val="ItemListText"/>
        <w:rPr>
          <w:rFonts w:hint="default"/>
        </w:rPr>
      </w:pPr>
      <w:r>
        <w:rPr>
          <w:noProof/>
        </w:rPr>
        <w:drawing>
          <wp:inline distT="0" distB="0" distL="0" distR="0" wp14:anchorId="5B44565F" wp14:editId="4408EE63">
            <wp:extent cx="4351867" cy="4326467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139" cy="43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3843" w14:textId="6FB067D9" w:rsidR="00207E2B" w:rsidRDefault="009471D5">
      <w:pPr>
        <w:pStyle w:val="ItemListText"/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798C57A7" wp14:editId="18A199A2">
            <wp:extent cx="4258734" cy="4233334"/>
            <wp:effectExtent l="0" t="0" r="889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22" cy="42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401A" w14:textId="5B42D819" w:rsidR="009471D5" w:rsidRDefault="009471D5">
      <w:pPr>
        <w:pStyle w:val="ItemListText"/>
        <w:rPr>
          <w:rFonts w:hint="default"/>
        </w:rPr>
      </w:pPr>
    </w:p>
    <w:p w14:paraId="2E691AE3" w14:textId="1CD04A64" w:rsidR="009471D5" w:rsidRDefault="009471D5">
      <w:pPr>
        <w:pStyle w:val="ItemListText"/>
        <w:rPr>
          <w:rFonts w:hint="default"/>
        </w:rPr>
      </w:pPr>
      <w:r>
        <w:rPr>
          <w:noProof/>
        </w:rPr>
        <w:drawing>
          <wp:inline distT="0" distB="0" distL="0" distR="0" wp14:anchorId="0A82A1FD" wp14:editId="4FA51A2E">
            <wp:extent cx="4326467" cy="39116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80" cy="39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AD99" w14:textId="37770F8D" w:rsidR="00BE3E55" w:rsidRDefault="00BE3E55">
      <w:pPr>
        <w:pStyle w:val="ItemListText"/>
        <w:rPr>
          <w:rFonts w:hint="default"/>
        </w:rPr>
      </w:pPr>
    </w:p>
    <w:p w14:paraId="6D9C618C" w14:textId="72DA5471" w:rsidR="00BE3E55" w:rsidRDefault="00BE3E55">
      <w:pPr>
        <w:pStyle w:val="ItemListText"/>
        <w:rPr>
          <w:rFonts w:hint="default"/>
        </w:rPr>
      </w:pPr>
      <w:r>
        <w:rPr>
          <w:noProof/>
        </w:rPr>
        <w:drawing>
          <wp:inline distT="0" distB="0" distL="0" distR="0" wp14:anchorId="0949C4E6" wp14:editId="7B9B7CC1">
            <wp:extent cx="4030134" cy="4699000"/>
            <wp:effectExtent l="0" t="0" r="8890" b="635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848" cy="47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45BB" w14:textId="0ADE5FA5" w:rsidR="009471D5" w:rsidRDefault="009471D5">
      <w:pPr>
        <w:pStyle w:val="ItemListText"/>
        <w:rPr>
          <w:rFonts w:hint="default"/>
        </w:rPr>
      </w:pPr>
    </w:p>
    <w:p w14:paraId="1007E8A1" w14:textId="0FA93805" w:rsidR="009471D5" w:rsidRDefault="00BE3E55">
      <w:pPr>
        <w:pStyle w:val="ItemListText"/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7E9D9B56" wp14:editId="4BEB1FBB">
            <wp:extent cx="4157134" cy="4351867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002" cy="43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9091" w14:textId="0D54162A" w:rsidR="00D95BCD" w:rsidRDefault="009A4A92">
      <w:pPr>
        <w:pStyle w:val="ItemListText"/>
        <w:rPr>
          <w:rFonts w:hint="default"/>
        </w:rPr>
      </w:pPr>
      <w:r>
        <w:t>其他</w:t>
      </w:r>
      <w:r w:rsidR="00BE3E55">
        <w:t>均</w:t>
      </w:r>
      <w:r>
        <w:t>保持</w:t>
      </w:r>
      <w:r>
        <w:rPr>
          <w:rFonts w:hint="default"/>
        </w:rPr>
        <w:t>默认值。</w:t>
      </w:r>
    </w:p>
    <w:p w14:paraId="16BABF5A" w14:textId="77777777" w:rsidR="00D95BCD" w:rsidRDefault="00D95BCD">
      <w:pPr>
        <w:pStyle w:val="ItemStep"/>
        <w:ind w:firstLine="0"/>
        <w:rPr>
          <w:rFonts w:hint="default"/>
        </w:rPr>
      </w:pPr>
    </w:p>
    <w:p w14:paraId="154BADC6" w14:textId="5F64ABC3" w:rsidR="00D95BCD" w:rsidRDefault="009A4A92">
      <w:pPr>
        <w:pStyle w:val="ItemStep"/>
        <w:rPr>
          <w:rFonts w:hint="default"/>
        </w:rPr>
      </w:pPr>
      <w:r>
        <w:t>点击</w:t>
      </w:r>
      <w:r w:rsidR="00AA1AAF">
        <w:rPr>
          <w:rFonts w:hint="default"/>
          <w:b/>
        </w:rPr>
        <w:t>F</w:t>
      </w:r>
      <w:r w:rsidR="00AA1AAF">
        <w:rPr>
          <w:b/>
        </w:rPr>
        <w:t>inish</w:t>
      </w:r>
      <w:r>
        <w:t>开始转换模型。</w:t>
      </w:r>
    </w:p>
    <w:p w14:paraId="66A22B0D" w14:textId="77777777" w:rsidR="002F0026" w:rsidRDefault="009A4A92">
      <w:pPr>
        <w:pStyle w:val="ItemListText"/>
        <w:rPr>
          <w:rFonts w:hint="default"/>
        </w:rPr>
      </w:pPr>
      <w:r>
        <w:t xml:space="preserve"> </w:t>
      </w:r>
      <w:proofErr w:type="spellStart"/>
      <w:r>
        <w:rPr>
          <w:rFonts w:hint="default"/>
        </w:rPr>
        <w:t>face_detection</w:t>
      </w:r>
      <w:proofErr w:type="spellEnd"/>
      <w:r>
        <w:rPr>
          <w:rFonts w:hint="default"/>
        </w:rPr>
        <w:t>模型在转换的时候，会有报错。报</w:t>
      </w:r>
      <w:proofErr w:type="gramStart"/>
      <w:r>
        <w:rPr>
          <w:rFonts w:hint="default"/>
        </w:rPr>
        <w:t>错信息</w:t>
      </w:r>
      <w:proofErr w:type="gramEnd"/>
      <w:r>
        <w:rPr>
          <w:rFonts w:hint="default"/>
        </w:rPr>
        <w:t>如下所示</w:t>
      </w:r>
    </w:p>
    <w:p w14:paraId="135642C0" w14:textId="4540EBC8" w:rsidR="00D95BCD" w:rsidRDefault="00AA1AAF">
      <w:pPr>
        <w:pStyle w:val="ItemListText"/>
        <w:rPr>
          <w:rFonts w:hint="default"/>
        </w:rPr>
      </w:pPr>
      <w:r>
        <w:rPr>
          <w:noProof/>
        </w:rPr>
        <w:lastRenderedPageBreak/>
        <w:drawing>
          <wp:inline distT="0" distB="0" distL="0" distR="0" wp14:anchorId="5E4C50AD" wp14:editId="1B82E969">
            <wp:extent cx="4676775" cy="4914900"/>
            <wp:effectExtent l="0" t="0" r="9525" b="0"/>
            <wp:docPr id="17" name="图片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35" cy="494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6D9B" w14:textId="77777777" w:rsidR="00D95BCD" w:rsidRDefault="009A4A92">
      <w:pPr>
        <w:ind w:left="2126"/>
        <w:rPr>
          <w:rFonts w:hint="default"/>
        </w:rPr>
      </w:pPr>
      <w:r>
        <w:rPr>
          <w:rFonts w:hint="default"/>
        </w:rPr>
        <w:t>此时在</w:t>
      </w:r>
      <w:proofErr w:type="spellStart"/>
      <w:r>
        <w:t>Dete</w:t>
      </w:r>
      <w:r>
        <w:rPr>
          <w:rFonts w:hint="default"/>
        </w:rPr>
        <w:t>ctionOutput</w:t>
      </w:r>
      <w:proofErr w:type="spellEnd"/>
      <w:r>
        <w:t>层</w:t>
      </w:r>
      <w:r>
        <w:rPr>
          <w:rFonts w:hint="default"/>
        </w:rPr>
        <w:t>的</w:t>
      </w:r>
      <w:r>
        <w:rPr>
          <w:rFonts w:hint="default"/>
        </w:rPr>
        <w:t>Suggestion</w:t>
      </w:r>
      <w:r>
        <w:rPr>
          <w:rFonts w:hint="default"/>
        </w:rPr>
        <w:t>中选择</w:t>
      </w:r>
      <w:proofErr w:type="spellStart"/>
      <w:r>
        <w:rPr>
          <w:rFonts w:hint="default"/>
        </w:rPr>
        <w:t>SSDDetectionOutput</w:t>
      </w:r>
      <w:proofErr w:type="spellEnd"/>
      <w:r>
        <w:rPr>
          <w:rFonts w:hint="default"/>
        </w:rPr>
        <w:t>，并点击</w:t>
      </w:r>
      <w:r>
        <w:rPr>
          <w:rFonts w:hint="default"/>
        </w:rPr>
        <w:t>Retry</w:t>
      </w:r>
      <w:r>
        <w:t>。</w:t>
      </w:r>
    </w:p>
    <w:p w14:paraId="3BB8B371" w14:textId="0251540A" w:rsidR="00D95BCD" w:rsidRDefault="009A4A92">
      <w:pPr>
        <w:pStyle w:val="ItemListText"/>
        <w:rPr>
          <w:rFonts w:cs="Arial" w:hint="default"/>
        </w:rPr>
      </w:pPr>
      <w:r>
        <w:rPr>
          <w:rFonts w:cs="Arial"/>
        </w:rPr>
        <w:t>模型</w:t>
      </w:r>
      <w:r>
        <w:rPr>
          <w:rFonts w:cs="Arial" w:hint="default"/>
        </w:rPr>
        <w:t>转换成功后，</w:t>
      </w:r>
      <w:r>
        <w:rPr>
          <w:rFonts w:cs="Arial"/>
        </w:rPr>
        <w:t>存放地址如下图所示</w:t>
      </w:r>
      <w:r>
        <w:rPr>
          <w:rFonts w:cs="Arial"/>
        </w:rPr>
        <w:t>$HOME/</w:t>
      </w:r>
      <w:proofErr w:type="spellStart"/>
      <w:r>
        <w:rPr>
          <w:rFonts w:cs="Arial"/>
        </w:rPr>
        <w:t>modelzoo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face_detection</w:t>
      </w:r>
      <w:proofErr w:type="spellEnd"/>
      <w:r>
        <w:rPr>
          <w:rFonts w:cs="Arial"/>
        </w:rPr>
        <w:t>。</w:t>
      </w:r>
      <w:r w:rsidR="004F6082">
        <w:rPr>
          <w:noProof/>
        </w:rPr>
        <w:drawing>
          <wp:inline distT="0" distB="0" distL="0" distR="0" wp14:anchorId="4851E1D1" wp14:editId="515162B7">
            <wp:extent cx="5267325" cy="1047750"/>
            <wp:effectExtent l="0" t="0" r="9525" b="0"/>
            <wp:docPr id="19" name="图片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76" cy="104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D1B0" w14:textId="77777777" w:rsidR="00D95BCD" w:rsidRDefault="00D95BCD">
      <w:pPr>
        <w:ind w:left="0"/>
        <w:rPr>
          <w:rFonts w:hint="default"/>
        </w:rPr>
      </w:pPr>
    </w:p>
    <w:p w14:paraId="2E212C66" w14:textId="142ACE65" w:rsidR="00D95BCD" w:rsidRDefault="009A4A92">
      <w:pPr>
        <w:pStyle w:val="ItemStep"/>
        <w:rPr>
          <w:rFonts w:hint="default"/>
        </w:rPr>
      </w:pPr>
      <w:r>
        <w:t>将转换</w:t>
      </w:r>
      <w:r>
        <w:rPr>
          <w:rFonts w:hint="default"/>
        </w:rPr>
        <w:t>好的</w:t>
      </w:r>
      <w:r>
        <w:t>模型文件（</w:t>
      </w:r>
      <w:r>
        <w:t>.om</w:t>
      </w:r>
      <w:r>
        <w:t>文件）上传到“</w:t>
      </w:r>
      <w:r>
        <w:t>sample-</w:t>
      </w:r>
      <w:proofErr w:type="spellStart"/>
      <w:r>
        <w:t>facedetection</w:t>
      </w:r>
      <w:proofErr w:type="spellEnd"/>
      <w:r>
        <w:t>/</w:t>
      </w:r>
      <w:proofErr w:type="spellStart"/>
      <w:r w:rsidR="00FF3F3B">
        <w:t>src</w:t>
      </w:r>
      <w:proofErr w:type="spellEnd"/>
      <w:r w:rsidR="00FF3F3B">
        <w:rPr>
          <w:rFonts w:hint="default"/>
        </w:rPr>
        <w:t>/models</w:t>
      </w:r>
      <w:r w:rsidR="0070371A">
        <w:rPr>
          <w:rFonts w:hint="default"/>
        </w:rPr>
        <w:t>/</w:t>
      </w:r>
      <w:r>
        <w:t>”目录下。</w:t>
      </w:r>
    </w:p>
    <w:p w14:paraId="49B10844" w14:textId="64D59621" w:rsidR="00D95BCD" w:rsidRDefault="009A4A92">
      <w:pPr>
        <w:pStyle w:val="Step"/>
        <w:numPr>
          <w:ilvl w:val="6"/>
          <w:numId w:val="26"/>
        </w:numPr>
        <w:tabs>
          <w:tab w:val="left" w:pos="1701"/>
        </w:tabs>
        <w:rPr>
          <w:rFonts w:hint="default"/>
        </w:rPr>
      </w:pPr>
      <w:r>
        <w:t>以</w:t>
      </w:r>
      <w:r>
        <w:t>Mind Studio</w:t>
      </w:r>
      <w:r>
        <w:t>安装用户登录</w:t>
      </w:r>
      <w:r>
        <w:t>Mind Studio</w:t>
      </w:r>
      <w:r>
        <w:t>所在</w:t>
      </w:r>
      <w:r>
        <w:t>Ubuntu</w:t>
      </w:r>
      <w:r>
        <w:t>服务器，并设置环境变量</w:t>
      </w:r>
      <w:r>
        <w:t>DDK_HOME</w:t>
      </w:r>
      <w:r w:rsidR="00CC7E28">
        <w:t>，</w:t>
      </w:r>
      <w:bookmarkStart w:id="7" w:name="_Hlk22736778"/>
      <w:bookmarkStart w:id="8" w:name="_Hlk22736766"/>
      <w:r w:rsidR="00A75D7E">
        <w:t>N</w:t>
      </w:r>
      <w:r w:rsidR="00A75D7E">
        <w:rPr>
          <w:rFonts w:hint="default"/>
        </w:rPr>
        <w:t>PU_DEVICE_LIB</w:t>
      </w:r>
      <w:r w:rsidR="00CC7E28">
        <w:t>和</w:t>
      </w:r>
      <w:r w:rsidR="00CC7E28">
        <w:t>L</w:t>
      </w:r>
      <w:r w:rsidR="00CC7E28">
        <w:rPr>
          <w:rFonts w:hint="default"/>
        </w:rPr>
        <w:t>D_LIBRARY_PATH</w:t>
      </w:r>
      <w:r>
        <w:t>。</w:t>
      </w:r>
      <w:bookmarkEnd w:id="7"/>
    </w:p>
    <w:bookmarkEnd w:id="8"/>
    <w:p w14:paraId="2796EFEC" w14:textId="77777777" w:rsidR="00D95BCD" w:rsidRDefault="009A4A92">
      <w:pPr>
        <w:rPr>
          <w:rFonts w:hint="default"/>
        </w:rPr>
      </w:pPr>
      <w:r>
        <w:rPr>
          <w:b/>
        </w:rPr>
        <w:t>vim ~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</w:p>
    <w:p w14:paraId="647EF4B1" w14:textId="77777777" w:rsidR="00D95BCD" w:rsidRDefault="009A4A92">
      <w:pPr>
        <w:rPr>
          <w:rFonts w:hint="default"/>
        </w:rPr>
      </w:pPr>
      <w:r>
        <w:t>执行如下命令在最后一行添加</w:t>
      </w:r>
      <w:r>
        <w:t>DDK_HOME</w:t>
      </w:r>
      <w:r>
        <w:t>及</w:t>
      </w:r>
      <w:r>
        <w:t>LD_LIBRARY_PATH</w:t>
      </w:r>
      <w:r>
        <w:t>的环境变量。</w:t>
      </w:r>
    </w:p>
    <w:p w14:paraId="757E20D6" w14:textId="7BF69AEA" w:rsidR="00D95BCD" w:rsidRDefault="009A4A92">
      <w:pPr>
        <w:rPr>
          <w:rFonts w:hint="default"/>
          <w:b/>
        </w:rPr>
      </w:pPr>
      <w:bookmarkStart w:id="9" w:name="_Hlk22736929"/>
      <w:bookmarkStart w:id="10" w:name="_Hlk22736864"/>
      <w:bookmarkStart w:id="11" w:name="_Hlk22736795"/>
      <w:r>
        <w:rPr>
          <w:b/>
        </w:rPr>
        <w:t>export DDK_HOME=</w:t>
      </w:r>
      <w:r w:rsidR="005E1134">
        <w:rPr>
          <w:b/>
        </w:rPr>
        <w:t>$</w:t>
      </w:r>
      <w:r w:rsidR="005E1134">
        <w:rPr>
          <w:rFonts w:hint="default"/>
          <w:b/>
        </w:rPr>
        <w:t>HOME</w:t>
      </w:r>
      <w:proofErr w:type="gramStart"/>
      <w:r>
        <w:rPr>
          <w:b/>
        </w:rPr>
        <w:t>/</w:t>
      </w:r>
      <w:r w:rsidR="005E1134" w:rsidRPr="005E1134">
        <w:rPr>
          <w:rFonts w:hint="default"/>
          <w:b/>
        </w:rPr>
        <w:t>.</w:t>
      </w:r>
      <w:proofErr w:type="spellStart"/>
      <w:r w:rsidR="005E1134" w:rsidRPr="005E1134">
        <w:rPr>
          <w:rFonts w:hint="default"/>
          <w:b/>
        </w:rPr>
        <w:t>mindstudio</w:t>
      </w:r>
      <w:proofErr w:type="spellEnd"/>
      <w:proofErr w:type="gramEnd"/>
      <w:r w:rsidR="005E1134" w:rsidRPr="005E1134">
        <w:rPr>
          <w:rFonts w:hint="default"/>
          <w:b/>
        </w:rPr>
        <w:t>/</w:t>
      </w:r>
      <w:proofErr w:type="spellStart"/>
      <w:r w:rsidR="005E1134" w:rsidRPr="005E1134">
        <w:rPr>
          <w:rFonts w:hint="default"/>
          <w:b/>
        </w:rPr>
        <w:t>huawei</w:t>
      </w:r>
      <w:proofErr w:type="spellEnd"/>
      <w:r w:rsidR="005E1134" w:rsidRPr="005E1134">
        <w:rPr>
          <w:rFonts w:hint="default"/>
          <w:b/>
        </w:rPr>
        <w:t>/</w:t>
      </w:r>
      <w:proofErr w:type="spellStart"/>
      <w:r w:rsidR="005E1134" w:rsidRPr="005E1134">
        <w:rPr>
          <w:rFonts w:hint="default"/>
          <w:b/>
        </w:rPr>
        <w:t>ddk</w:t>
      </w:r>
      <w:proofErr w:type="spellEnd"/>
      <w:r w:rsidR="005E1134" w:rsidRPr="005E1134">
        <w:rPr>
          <w:rFonts w:hint="default"/>
          <w:b/>
        </w:rPr>
        <w:t>/</w:t>
      </w:r>
      <w:commentRangeStart w:id="12"/>
      <w:r w:rsidR="005E1134" w:rsidRPr="005E1134">
        <w:rPr>
          <w:rFonts w:hint="default"/>
          <w:b/>
        </w:rPr>
        <w:t>1.31.T9.B090</w:t>
      </w:r>
      <w:commentRangeEnd w:id="12"/>
      <w:r w:rsidR="000A2F0C">
        <w:rPr>
          <w:rStyle w:val="aa"/>
        </w:rPr>
        <w:commentReference w:id="12"/>
      </w:r>
      <w:r w:rsidR="005E1134" w:rsidRPr="005E1134">
        <w:rPr>
          <w:rFonts w:hint="default"/>
          <w:b/>
        </w:rPr>
        <w:t>/</w:t>
      </w:r>
      <w:proofErr w:type="spellStart"/>
      <w:r w:rsidR="005E1134" w:rsidRPr="005E1134">
        <w:rPr>
          <w:rFonts w:hint="default"/>
          <w:b/>
        </w:rPr>
        <w:t>ddk</w:t>
      </w:r>
      <w:proofErr w:type="spellEnd"/>
    </w:p>
    <w:bookmarkEnd w:id="9"/>
    <w:p w14:paraId="3EA209CE" w14:textId="7E385D40" w:rsidR="00C426C2" w:rsidRDefault="00C426C2">
      <w:pPr>
        <w:rPr>
          <w:rFonts w:hint="default"/>
        </w:rPr>
      </w:pPr>
      <w:r w:rsidRPr="00C426C2">
        <w:rPr>
          <w:rFonts w:hint="default"/>
        </w:rPr>
        <w:lastRenderedPageBreak/>
        <w:t>export NPU_DEVICE_LIB</w:t>
      </w:r>
      <w:r w:rsidR="00DC762D">
        <w:rPr>
          <w:rFonts w:hint="default"/>
        </w:rPr>
        <w:t>=</w:t>
      </w:r>
      <w:r w:rsidR="00102370">
        <w:rPr>
          <w:rFonts w:hint="default"/>
        </w:rPr>
        <w:t>$DDK_HOME</w:t>
      </w:r>
      <w:proofErr w:type="gramStart"/>
      <w:r w:rsidR="00102370">
        <w:rPr>
          <w:rFonts w:hint="default"/>
        </w:rPr>
        <w:t>/..</w:t>
      </w:r>
      <w:proofErr w:type="gramEnd"/>
      <w:r w:rsidR="00102370">
        <w:rPr>
          <w:rFonts w:hint="default"/>
        </w:rPr>
        <w:t>/</w:t>
      </w:r>
      <w:r w:rsidRPr="00C426C2">
        <w:rPr>
          <w:rFonts w:hint="default"/>
        </w:rPr>
        <w:t>RC/host-aarch64_Ubuntu16.04.3/lib</w:t>
      </w:r>
    </w:p>
    <w:p w14:paraId="02BE9939" w14:textId="205C17F2" w:rsidR="00D95BCD" w:rsidRDefault="009A4A92">
      <w:pPr>
        <w:rPr>
          <w:rFonts w:hint="default"/>
        </w:rPr>
      </w:pPr>
      <w:r>
        <w:rPr>
          <w:b/>
        </w:rPr>
        <w:t>export LD_LIBRARY_PATH=$DDK_HOME/</w:t>
      </w:r>
      <w:r w:rsidR="006D3BAC" w:rsidRPr="006D3BAC">
        <w:rPr>
          <w:rFonts w:hint="default"/>
          <w:b/>
        </w:rPr>
        <w:t>lib/x86_64-linux-gcc5.4</w:t>
      </w:r>
    </w:p>
    <w:bookmarkEnd w:id="10"/>
    <w:p w14:paraId="1DBA4DD7" w14:textId="149A43FE" w:rsidR="00D95BCD" w:rsidRDefault="009A4A92" w:rsidP="00E1529C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31BB5A17" wp14:editId="7B7BE072">
            <wp:extent cx="457200" cy="1524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E350" w14:textId="77777777" w:rsidR="00D95BCD" w:rsidRDefault="009A4A92">
      <w:pPr>
        <w:pStyle w:val="NotesTextList"/>
        <w:rPr>
          <w:rFonts w:hint="default"/>
        </w:rPr>
      </w:pPr>
      <w:bookmarkStart w:id="14" w:name="_Hlk22737183"/>
      <w:r>
        <w:t>如果此环境变量已经添加，则此步骤可跳过。</w:t>
      </w:r>
    </w:p>
    <w:bookmarkEnd w:id="11"/>
    <w:bookmarkEnd w:id="14"/>
    <w:p w14:paraId="7A451BFF" w14:textId="77777777" w:rsidR="00D95BCD" w:rsidRDefault="009A4A92">
      <w:pPr>
        <w:rPr>
          <w:rFonts w:hint="default"/>
        </w:rPr>
      </w:pPr>
      <w:r>
        <w:t>输入</w:t>
      </w:r>
      <w:r>
        <w:t>:</w:t>
      </w:r>
      <w:proofErr w:type="spellStart"/>
      <w:proofErr w:type="gramStart"/>
      <w:r>
        <w:t>wq</w:t>
      </w:r>
      <w:proofErr w:type="spellEnd"/>
      <w:r>
        <w:t>!</w:t>
      </w:r>
      <w:r>
        <w:t>保存退出</w:t>
      </w:r>
      <w:proofErr w:type="gramEnd"/>
      <w:r>
        <w:t>。</w:t>
      </w:r>
    </w:p>
    <w:p w14:paraId="484FFEB8" w14:textId="77777777" w:rsidR="00D95BCD" w:rsidRDefault="009A4A92">
      <w:pPr>
        <w:rPr>
          <w:rFonts w:hint="default"/>
        </w:rPr>
      </w:pPr>
      <w:r>
        <w:t>执行如下命令使环境变量生效。</w:t>
      </w:r>
    </w:p>
    <w:p w14:paraId="3FEBC710" w14:textId="77777777" w:rsidR="00D95BCD" w:rsidRDefault="009A4A92">
      <w:pPr>
        <w:rPr>
          <w:rFonts w:hint="default"/>
        </w:rPr>
      </w:pPr>
      <w:r>
        <w:rPr>
          <w:b/>
        </w:rPr>
        <w:t>source ~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</w:p>
    <w:p w14:paraId="70DED641" w14:textId="53FFD7AC" w:rsidR="00CF3E4C" w:rsidRDefault="00CF3E4C" w:rsidP="00CF3E4C">
      <w:pPr>
        <w:pStyle w:val="Step"/>
        <w:numPr>
          <w:ilvl w:val="6"/>
          <w:numId w:val="26"/>
        </w:numPr>
        <w:tabs>
          <w:tab w:val="left" w:pos="1701"/>
        </w:tabs>
        <w:rPr>
          <w:rFonts w:hint="default"/>
        </w:rPr>
      </w:pPr>
      <w:bookmarkStart w:id="15" w:name="_Hlk22737209"/>
      <w:r>
        <w:t>添加软连接</w:t>
      </w:r>
    </w:p>
    <w:p w14:paraId="1901C7FD" w14:textId="42176254" w:rsidR="00EA455A" w:rsidRDefault="00EA455A" w:rsidP="00EA455A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t>进入到</w:t>
      </w:r>
      <w:r>
        <w:t>N</w:t>
      </w:r>
      <w:r>
        <w:rPr>
          <w:rFonts w:hint="default"/>
        </w:rPr>
        <w:t>PU_</w:t>
      </w:r>
      <w:r w:rsidR="0053199D">
        <w:rPr>
          <w:rFonts w:hint="default"/>
        </w:rPr>
        <w:t>DEVICE_LIB</w:t>
      </w:r>
      <w:r w:rsidR="0053199D">
        <w:t>的目录</w:t>
      </w:r>
      <w:r w:rsidR="006E655C">
        <w:t>，为动态库</w:t>
      </w:r>
      <w:proofErr w:type="spellStart"/>
      <w:r w:rsidR="006E655C">
        <w:t>protobuf</w:t>
      </w:r>
      <w:proofErr w:type="spellEnd"/>
      <w:r w:rsidR="006E655C">
        <w:t>添加软连接</w:t>
      </w:r>
    </w:p>
    <w:p w14:paraId="5BF4D5A5" w14:textId="1A506506" w:rsidR="003C107B" w:rsidRDefault="00EA455A" w:rsidP="003C107B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rPr>
          <w:rFonts w:hint="default"/>
        </w:rPr>
        <w:t>cd</w:t>
      </w:r>
      <w:r w:rsidR="00485BF8">
        <w:rPr>
          <w:rFonts w:hint="default"/>
        </w:rPr>
        <w:t xml:space="preserve"> </w:t>
      </w:r>
      <w:r w:rsidR="00485BF8">
        <w:t>`</w:t>
      </w:r>
      <w:r w:rsidR="00485BF8">
        <w:rPr>
          <w:rFonts w:hint="default"/>
        </w:rPr>
        <w:t>echo $</w:t>
      </w:r>
      <w:r w:rsidR="00485BF8">
        <w:t>N</w:t>
      </w:r>
      <w:r w:rsidR="00485BF8">
        <w:rPr>
          <w:rFonts w:hint="default"/>
        </w:rPr>
        <w:t>PU_DEVICE_LIB`</w:t>
      </w:r>
    </w:p>
    <w:p w14:paraId="19404F01" w14:textId="015257EA" w:rsidR="0061510D" w:rsidRDefault="009E24D4" w:rsidP="003C107B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rPr>
          <w:rFonts w:hint="default"/>
        </w:rPr>
        <w:t>ln -s libprotobuf.so.18 libprotobuf.so</w:t>
      </w:r>
    </w:p>
    <w:p w14:paraId="22AE4ED7" w14:textId="77777777" w:rsidR="008B4C00" w:rsidRDefault="008B4C00" w:rsidP="008B4C00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43AAAD13" wp14:editId="05BE897F">
            <wp:extent cx="457200" cy="152400"/>
            <wp:effectExtent l="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4E2C" w14:textId="02455283" w:rsidR="008B4C00" w:rsidRDefault="008B4C00" w:rsidP="008B4C00">
      <w:pPr>
        <w:pStyle w:val="NotesTextList"/>
        <w:rPr>
          <w:rFonts w:hint="default"/>
        </w:rPr>
      </w:pPr>
      <w:proofErr w:type="gramStart"/>
      <w:r>
        <w:t>如果此软连接</w:t>
      </w:r>
      <w:proofErr w:type="gramEnd"/>
      <w:r>
        <w:t>已经添加，则此步骤可跳过。</w:t>
      </w:r>
    </w:p>
    <w:bookmarkEnd w:id="15"/>
    <w:p w14:paraId="387B0E6F" w14:textId="77777777" w:rsidR="005B7E88" w:rsidRDefault="005B7E88" w:rsidP="005B7E88">
      <w:pPr>
        <w:pStyle w:val="NotesTextList"/>
        <w:numPr>
          <w:ilvl w:val="0"/>
          <w:numId w:val="0"/>
        </w:numPr>
        <w:ind w:left="2359" w:hanging="284"/>
        <w:rPr>
          <w:rFonts w:hint="default"/>
        </w:rPr>
      </w:pPr>
    </w:p>
    <w:p w14:paraId="53931290" w14:textId="58020BBC" w:rsidR="005B7E88" w:rsidRDefault="00A3683B" w:rsidP="005B7E88">
      <w:pPr>
        <w:pStyle w:val="Step"/>
        <w:numPr>
          <w:ilvl w:val="6"/>
          <w:numId w:val="26"/>
        </w:numPr>
        <w:tabs>
          <w:tab w:val="left" w:pos="1701"/>
        </w:tabs>
        <w:rPr>
          <w:rFonts w:hint="default"/>
        </w:rPr>
      </w:pPr>
      <w:bookmarkStart w:id="16" w:name="_Hlk22737227"/>
      <w:r>
        <w:t>准备公共</w:t>
      </w:r>
      <w:r w:rsidR="009C1E1E">
        <w:t>依赖代码库</w:t>
      </w:r>
    </w:p>
    <w:p w14:paraId="54F08269" w14:textId="273E5FF7" w:rsidR="00AC1595" w:rsidRDefault="00242D07" w:rsidP="009C7979">
      <w:pPr>
        <w:pStyle w:val="End"/>
        <w:spacing w:after="160"/>
        <w:rPr>
          <w:rFonts w:hint="default"/>
          <w:b w:val="0"/>
        </w:rPr>
      </w:pPr>
      <w:r w:rsidRPr="00242D07">
        <w:rPr>
          <w:b w:val="0"/>
        </w:rPr>
        <w:t>在</w:t>
      </w:r>
      <w:r>
        <w:rPr>
          <w:b w:val="0"/>
        </w:rPr>
        <w:t>用户目录下任</w:t>
      </w:r>
      <w:proofErr w:type="gramStart"/>
      <w:r>
        <w:rPr>
          <w:b w:val="0"/>
        </w:rPr>
        <w:t>一</w:t>
      </w:r>
      <w:proofErr w:type="gramEnd"/>
      <w:r>
        <w:rPr>
          <w:b w:val="0"/>
        </w:rPr>
        <w:t>位置</w:t>
      </w:r>
      <w:r w:rsidR="003C2E7D">
        <w:rPr>
          <w:b w:val="0"/>
        </w:rPr>
        <w:t>建立文件夹，如</w:t>
      </w:r>
      <w:r w:rsidR="003C2E7D">
        <w:rPr>
          <w:b w:val="0"/>
        </w:rPr>
        <w:t>$</w:t>
      </w:r>
      <w:r w:rsidR="003C2E7D">
        <w:rPr>
          <w:rFonts w:hint="default"/>
          <w:b w:val="0"/>
        </w:rPr>
        <w:t>HOME/</w:t>
      </w:r>
      <w:proofErr w:type="spellStart"/>
      <w:r w:rsidR="003C2E7D">
        <w:rPr>
          <w:rFonts w:hint="default"/>
          <w:b w:val="0"/>
        </w:rPr>
        <w:t>commen</w:t>
      </w:r>
      <w:proofErr w:type="spellEnd"/>
      <w:r w:rsidR="007E06F9">
        <w:rPr>
          <w:rFonts w:hint="default"/>
          <w:b w:val="0"/>
        </w:rPr>
        <w:t>/</w:t>
      </w:r>
      <w:r w:rsidR="009C7979">
        <w:rPr>
          <w:b w:val="0"/>
        </w:rPr>
        <w:t xml:space="preserve"> </w:t>
      </w:r>
      <w:r w:rsidR="00AC1595">
        <w:rPr>
          <w:b w:val="0"/>
        </w:rPr>
        <w:t>通过</w:t>
      </w:r>
      <w:commentRangeStart w:id="17"/>
      <w:r w:rsidR="00AC1595" w:rsidRPr="008D25BB">
        <w:rPr>
          <w:b w:val="0"/>
        </w:rPr>
        <w:t>此链接</w:t>
      </w:r>
      <w:commentRangeEnd w:id="17"/>
      <w:r w:rsidR="00AC1595" w:rsidRPr="008D25BB">
        <w:commentReference w:id="17"/>
      </w:r>
      <w:r w:rsidR="00ED082B">
        <w:rPr>
          <w:b w:val="0"/>
        </w:rPr>
        <w:t>下载本程序所依赖的代码库</w:t>
      </w:r>
      <w:proofErr w:type="spellStart"/>
      <w:r w:rsidR="00ED082B">
        <w:rPr>
          <w:b w:val="0"/>
        </w:rPr>
        <w:t>ez</w:t>
      </w:r>
      <w:r w:rsidR="00ED082B">
        <w:rPr>
          <w:rFonts w:hint="default"/>
          <w:b w:val="0"/>
        </w:rPr>
        <w:t>dvpp</w:t>
      </w:r>
      <w:proofErr w:type="spellEnd"/>
      <w:r w:rsidR="00ED082B">
        <w:rPr>
          <w:b w:val="0"/>
        </w:rPr>
        <w:t>和</w:t>
      </w:r>
      <w:proofErr w:type="spellStart"/>
      <w:r w:rsidR="00ED082B">
        <w:rPr>
          <w:b w:val="0"/>
        </w:rPr>
        <w:t>presentagent</w:t>
      </w:r>
      <w:proofErr w:type="spellEnd"/>
      <w:r w:rsidR="00ED082B">
        <w:rPr>
          <w:b w:val="0"/>
        </w:rPr>
        <w:t>的部署脚本</w:t>
      </w:r>
      <w:r w:rsidR="00A12F96">
        <w:rPr>
          <w:b w:val="0"/>
        </w:rPr>
        <w:t>fun</w:t>
      </w:r>
      <w:r w:rsidR="00A12F96">
        <w:rPr>
          <w:rFonts w:hint="default"/>
          <w:b w:val="0"/>
        </w:rPr>
        <w:t xml:space="preserve">c_deploy.sh </w:t>
      </w:r>
      <w:r w:rsidR="00B158D2">
        <w:rPr>
          <w:rFonts w:hint="default"/>
          <w:b w:val="0"/>
        </w:rPr>
        <w:t xml:space="preserve">, </w:t>
      </w:r>
      <w:r w:rsidR="000554E9">
        <w:rPr>
          <w:b w:val="0"/>
        </w:rPr>
        <w:t>b</w:t>
      </w:r>
      <w:r w:rsidR="000554E9">
        <w:rPr>
          <w:rFonts w:hint="default"/>
          <w:b w:val="0"/>
        </w:rPr>
        <w:t>uild_ezdvpp.sh</w:t>
      </w:r>
      <w:r w:rsidR="000554E9">
        <w:rPr>
          <w:b w:val="0"/>
        </w:rPr>
        <w:t>和</w:t>
      </w:r>
      <w:r w:rsidR="00ED082B">
        <w:rPr>
          <w:b w:val="0"/>
        </w:rPr>
        <w:t>build</w:t>
      </w:r>
      <w:r w:rsidR="00ED082B">
        <w:rPr>
          <w:rFonts w:hint="default"/>
          <w:b w:val="0"/>
        </w:rPr>
        <w:t>_presentagent.sh</w:t>
      </w:r>
      <w:r w:rsidR="000554E9" w:rsidRPr="00242D07">
        <w:rPr>
          <w:b w:val="0"/>
        </w:rPr>
        <w:t xml:space="preserve"> </w:t>
      </w:r>
    </w:p>
    <w:p w14:paraId="7CB69DB8" w14:textId="77777777" w:rsidR="00D43D03" w:rsidRDefault="00EA41C3" w:rsidP="009C7979">
      <w:pPr>
        <w:pStyle w:val="End"/>
        <w:spacing w:after="160"/>
        <w:ind w:left="1260" w:firstLine="420"/>
        <w:rPr>
          <w:rFonts w:hint="default"/>
          <w:b w:val="0"/>
        </w:rPr>
      </w:pPr>
      <w:r>
        <w:rPr>
          <w:b w:val="0"/>
        </w:rPr>
        <w:t>执行两个部署脚本</w:t>
      </w:r>
      <w:r w:rsidR="008D25BB">
        <w:rPr>
          <w:b w:val="0"/>
        </w:rPr>
        <w:t>:</w:t>
      </w:r>
    </w:p>
    <w:p w14:paraId="742537AD" w14:textId="5C971494" w:rsidR="00D43D03" w:rsidRDefault="004B7FAF" w:rsidP="009C7979">
      <w:pPr>
        <w:pStyle w:val="End"/>
        <w:spacing w:after="160"/>
        <w:ind w:left="1260" w:firstLine="420"/>
        <w:rPr>
          <w:rFonts w:hint="default"/>
          <w:b w:val="0"/>
        </w:rPr>
      </w:pPr>
      <w:r w:rsidRPr="00456C7B">
        <w:t>bas</w:t>
      </w:r>
      <w:r w:rsidRPr="00456C7B">
        <w:rPr>
          <w:rFonts w:hint="default"/>
        </w:rPr>
        <w:t xml:space="preserve">h </w:t>
      </w:r>
      <w:proofErr w:type="gramStart"/>
      <w:r w:rsidRPr="00456C7B">
        <w:t>b</w:t>
      </w:r>
      <w:r w:rsidRPr="00456C7B">
        <w:rPr>
          <w:rFonts w:hint="default"/>
        </w:rPr>
        <w:t xml:space="preserve">uild_ezdvpp.sh </w:t>
      </w:r>
      <w:r w:rsidR="00464750" w:rsidRPr="00926FF5">
        <w:rPr>
          <w:b w:val="0"/>
          <w:i/>
        </w:rPr>
        <w:t xml:space="preserve"> </w:t>
      </w:r>
      <w:proofErr w:type="spellStart"/>
      <w:r w:rsidR="00464750" w:rsidRPr="00926FF5">
        <w:rPr>
          <w:b w:val="0"/>
          <w:i/>
        </w:rPr>
        <w:t>host</w:t>
      </w:r>
      <w:proofErr w:type="gramEnd"/>
      <w:r w:rsidR="00464750" w:rsidRPr="00926FF5">
        <w:rPr>
          <w:b w:val="0"/>
          <w:i/>
        </w:rPr>
        <w:t>_ip</w:t>
      </w:r>
      <w:proofErr w:type="spellEnd"/>
      <w:r w:rsidR="00F84499" w:rsidRPr="00926FF5">
        <w:rPr>
          <w:rFonts w:hint="default"/>
          <w:b w:val="0"/>
          <w:i/>
        </w:rPr>
        <w:t xml:space="preserve"> </w:t>
      </w:r>
    </w:p>
    <w:p w14:paraId="64CF4EE7" w14:textId="3BEB2ECA" w:rsidR="00EA41C3" w:rsidRDefault="00F84499" w:rsidP="002A3FE0">
      <w:pPr>
        <w:pStyle w:val="End"/>
        <w:spacing w:after="160"/>
        <w:ind w:left="1260" w:firstLine="420"/>
        <w:rPr>
          <w:rFonts w:hint="default"/>
          <w:b w:val="0"/>
        </w:rPr>
      </w:pPr>
      <w:r w:rsidRPr="00456C7B">
        <w:t>bas</w:t>
      </w:r>
      <w:r w:rsidRPr="00456C7B">
        <w:rPr>
          <w:rFonts w:hint="default"/>
        </w:rPr>
        <w:t xml:space="preserve">h </w:t>
      </w:r>
      <w:r w:rsidRPr="00456C7B">
        <w:t>build</w:t>
      </w:r>
      <w:r w:rsidRPr="00456C7B">
        <w:rPr>
          <w:rFonts w:hint="default"/>
        </w:rPr>
        <w:t>_presentagent.sh</w:t>
      </w:r>
      <w:r>
        <w:rPr>
          <w:rFonts w:hint="default"/>
          <w:b w:val="0"/>
        </w:rPr>
        <w:t xml:space="preserve"> </w:t>
      </w:r>
      <w:bookmarkStart w:id="18" w:name="_Hlk22667642"/>
      <w:proofErr w:type="spellStart"/>
      <w:r w:rsidR="00926FF5" w:rsidRPr="00926FF5">
        <w:rPr>
          <w:b w:val="0"/>
          <w:i/>
        </w:rPr>
        <w:t>host_ip</w:t>
      </w:r>
      <w:bookmarkEnd w:id="18"/>
      <w:proofErr w:type="spellEnd"/>
    </w:p>
    <w:p w14:paraId="766D1CE9" w14:textId="7EDFDB7F" w:rsidR="00461D98" w:rsidRDefault="00F621A7" w:rsidP="00FC6288">
      <w:pPr>
        <w:pStyle w:val="ItemList"/>
        <w:rPr>
          <w:rFonts w:hint="default"/>
        </w:rPr>
      </w:pPr>
      <w:proofErr w:type="spellStart"/>
      <w:r w:rsidRPr="00F621A7">
        <w:rPr>
          <w:rFonts w:hint="default"/>
          <w:i/>
        </w:rPr>
        <w:t>host_ip</w:t>
      </w:r>
      <w:proofErr w:type="spellEnd"/>
      <w:r w:rsidR="00267902">
        <w:t>：</w:t>
      </w:r>
      <w:r w:rsidR="00267902">
        <w:t>Atlas 200 DK</w:t>
      </w:r>
      <w:r w:rsidR="00267902">
        <w:t>开发者板的</w:t>
      </w:r>
      <w:r w:rsidR="00267902">
        <w:t>IP</w:t>
      </w:r>
      <w:r w:rsidR="00267902">
        <w:t>地址。</w:t>
      </w:r>
    </w:p>
    <w:p w14:paraId="6CF485E1" w14:textId="29AF8609" w:rsidR="00FC6288" w:rsidRDefault="00FC6288" w:rsidP="00FC6288">
      <w:pPr>
        <w:pStyle w:val="ItemList"/>
        <w:numPr>
          <w:ilvl w:val="0"/>
          <w:numId w:val="0"/>
        </w:numPr>
        <w:tabs>
          <w:tab w:val="left" w:pos="2126"/>
        </w:tabs>
        <w:ind w:left="2126" w:hanging="425"/>
        <w:rPr>
          <w:rFonts w:hint="default"/>
          <w:i/>
        </w:rPr>
      </w:pPr>
    </w:p>
    <w:p w14:paraId="4DB5D592" w14:textId="77777777" w:rsidR="00BE4FE7" w:rsidRDefault="00BE4FE7" w:rsidP="00FC6288">
      <w:pPr>
        <w:pStyle w:val="ItemList"/>
        <w:numPr>
          <w:ilvl w:val="0"/>
          <w:numId w:val="0"/>
        </w:numPr>
        <w:tabs>
          <w:tab w:val="left" w:pos="2126"/>
        </w:tabs>
        <w:ind w:left="2126" w:hanging="425"/>
        <w:rPr>
          <w:rFonts w:hint="default"/>
        </w:rPr>
      </w:pPr>
    </w:p>
    <w:p w14:paraId="2CC1A8CC" w14:textId="77777777" w:rsidR="00AB4B76" w:rsidRDefault="00AB4B76" w:rsidP="00AB4B76">
      <w:pPr>
        <w:pStyle w:val="ItemList"/>
        <w:numPr>
          <w:ilvl w:val="0"/>
          <w:numId w:val="0"/>
        </w:numPr>
        <w:ind w:left="1701"/>
        <w:rPr>
          <w:rFonts w:hint="default"/>
        </w:rPr>
      </w:pPr>
      <w:r>
        <w:t>命令示例：</w:t>
      </w:r>
    </w:p>
    <w:p w14:paraId="1C756FC1" w14:textId="18D9E938" w:rsidR="00AB4B76" w:rsidRDefault="00AB4B76" w:rsidP="00AB4B76">
      <w:pPr>
        <w:pStyle w:val="ItemList"/>
        <w:rPr>
          <w:rFonts w:hint="default"/>
        </w:rPr>
      </w:pPr>
      <w:r>
        <w:t xml:space="preserve">bash </w:t>
      </w:r>
      <w:r w:rsidR="00690F08">
        <w:t>build</w:t>
      </w:r>
      <w:r w:rsidR="00690F08">
        <w:rPr>
          <w:rFonts w:hint="default"/>
        </w:rPr>
        <w:t>_ezdvpp</w:t>
      </w:r>
      <w:r>
        <w:t xml:space="preserve">.sh 192.168.1.2 </w:t>
      </w:r>
    </w:p>
    <w:p w14:paraId="7AD4B9BF" w14:textId="0497A325" w:rsidR="00D26608" w:rsidRDefault="00D26608" w:rsidP="00AB4B76">
      <w:pPr>
        <w:pStyle w:val="ItemList"/>
        <w:rPr>
          <w:rFonts w:hint="default"/>
        </w:rPr>
      </w:pPr>
      <w:r>
        <w:t>b</w:t>
      </w:r>
      <w:r>
        <w:rPr>
          <w:rFonts w:hint="default"/>
        </w:rPr>
        <w:t>ash build_presentagent.sh 192.168.1.2</w:t>
      </w:r>
    </w:p>
    <w:p w14:paraId="3121B8F7" w14:textId="77777777" w:rsidR="00AF444C" w:rsidRDefault="00AF444C" w:rsidP="00AF444C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2209631A" wp14:editId="5D2BAD97">
            <wp:extent cx="457200" cy="15240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ACA6" w14:textId="65776302" w:rsidR="00AF444C" w:rsidRDefault="00AF444C" w:rsidP="00AF444C">
      <w:pPr>
        <w:pStyle w:val="NotesTextList"/>
        <w:rPr>
          <w:rFonts w:hint="default"/>
        </w:rPr>
      </w:pPr>
      <w:r>
        <w:t>在执行上述脚本前，</w:t>
      </w:r>
      <w:proofErr w:type="gramStart"/>
      <w:r>
        <w:t>请确保</w:t>
      </w:r>
      <w:proofErr w:type="gramEnd"/>
      <w:r w:rsidR="004C3221">
        <w:t>宿主机</w:t>
      </w:r>
      <w:r>
        <w:t>已经连接开发板，并且宿主机已配置完交叉编译环境。</w:t>
      </w:r>
    </w:p>
    <w:p w14:paraId="7D78B7AD" w14:textId="2B2BD7B6" w:rsidR="00AF444C" w:rsidRDefault="00CE5E0E" w:rsidP="00AF444C">
      <w:pPr>
        <w:pStyle w:val="NotesTextList"/>
        <w:rPr>
          <w:rFonts w:hint="default"/>
        </w:rPr>
      </w:pPr>
      <w:r>
        <w:t>如部署过</w:t>
      </w:r>
      <w:proofErr w:type="spellStart"/>
      <w:r>
        <w:t>ezdvpp</w:t>
      </w:r>
      <w:proofErr w:type="spellEnd"/>
      <w:r>
        <w:t>和</w:t>
      </w:r>
      <w:proofErr w:type="spellStart"/>
      <w:r>
        <w:t>presentagent</w:t>
      </w:r>
      <w:proofErr w:type="spellEnd"/>
      <w:r>
        <w:rPr>
          <w:rFonts w:hint="default"/>
        </w:rPr>
        <w:t xml:space="preserve"> </w:t>
      </w:r>
      <w:r>
        <w:t>，上述步骤可以跳过</w:t>
      </w:r>
    </w:p>
    <w:bookmarkEnd w:id="16"/>
    <w:p w14:paraId="485A7BB0" w14:textId="77777777" w:rsidR="00AF444C" w:rsidRPr="00AF444C" w:rsidRDefault="00AF444C" w:rsidP="00AF444C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4F036314" w14:textId="3D6970F0" w:rsidR="008B4C00" w:rsidRPr="008B4C00" w:rsidRDefault="004D3595" w:rsidP="004D3595">
      <w:pPr>
        <w:pStyle w:val="End"/>
        <w:rPr>
          <w:rFonts w:hint="default"/>
        </w:rPr>
      </w:pPr>
      <w:r w:rsidRPr="004D3595">
        <w:t>----</w:t>
      </w:r>
      <w:r w:rsidRPr="004D3595">
        <w:t>结束</w:t>
      </w:r>
    </w:p>
    <w:p w14:paraId="61499F02" w14:textId="77777777" w:rsidR="00CF3E4C" w:rsidRPr="00CF3E4C" w:rsidRDefault="00CF3E4C" w:rsidP="003076AB">
      <w:pPr>
        <w:pStyle w:val="End"/>
        <w:ind w:left="0"/>
        <w:rPr>
          <w:rFonts w:hint="default"/>
        </w:rPr>
      </w:pPr>
    </w:p>
    <w:p w14:paraId="6F308D89" w14:textId="4CEA9B08" w:rsidR="00D95BCD" w:rsidRDefault="002816D2">
      <w:pPr>
        <w:pStyle w:val="BlockLabel"/>
        <w:numPr>
          <w:ilvl w:val="5"/>
          <w:numId w:val="26"/>
        </w:numPr>
        <w:tabs>
          <w:tab w:val="left" w:pos="0"/>
        </w:tabs>
        <w:rPr>
          <w:rFonts w:hint="default"/>
        </w:rPr>
      </w:pPr>
      <w:r>
        <w:lastRenderedPageBreak/>
        <w:t>编译</w:t>
      </w:r>
    </w:p>
    <w:p w14:paraId="15070518" w14:textId="1A084C0F" w:rsidR="00394041" w:rsidRDefault="00367B0B" w:rsidP="00394041">
      <w:pPr>
        <w:pStyle w:val="Step"/>
        <w:numPr>
          <w:ilvl w:val="6"/>
          <w:numId w:val="28"/>
        </w:numPr>
        <w:tabs>
          <w:tab w:val="left" w:pos="1701"/>
        </w:tabs>
        <w:rPr>
          <w:rFonts w:hint="default"/>
        </w:rPr>
      </w:pPr>
      <w:bookmarkStart w:id="19" w:name="_Hlk22737365"/>
      <w:r>
        <w:t>打开对应的工程。</w:t>
      </w:r>
      <w:r w:rsidR="009A4A92">
        <w:t>以</w:t>
      </w:r>
      <w:r w:rsidR="009A4A92">
        <w:t>Mind Studio</w:t>
      </w:r>
      <w:r w:rsidR="009A4A92">
        <w:t>安装用户进入</w:t>
      </w:r>
      <w:r w:rsidR="00D369F3">
        <w:t>M</w:t>
      </w:r>
      <w:r w:rsidR="00D369F3">
        <w:rPr>
          <w:rFonts w:hint="default"/>
        </w:rPr>
        <w:t>ind S</w:t>
      </w:r>
      <w:r w:rsidR="00D369F3">
        <w:t>tudio</w:t>
      </w:r>
      <w:r w:rsidR="00D369F3">
        <w:rPr>
          <w:rFonts w:hint="default"/>
        </w:rPr>
        <w:t xml:space="preserve"> </w:t>
      </w:r>
      <w:r w:rsidR="00D369F3">
        <w:t>安装目录</w:t>
      </w:r>
      <w:r w:rsidR="009A4A92">
        <w:t>，如</w:t>
      </w:r>
      <w:r w:rsidR="009A4A92">
        <w:t>/</w:t>
      </w:r>
      <w:r w:rsidR="00513AD1" w:rsidRPr="00513AD1">
        <w:rPr>
          <w:rFonts w:hint="default"/>
        </w:rPr>
        <w:t>home/ascend/</w:t>
      </w:r>
      <w:proofErr w:type="spellStart"/>
      <w:r w:rsidR="00513AD1" w:rsidRPr="00513AD1">
        <w:rPr>
          <w:rFonts w:hint="default"/>
        </w:rPr>
        <w:t>mindide</w:t>
      </w:r>
      <w:proofErr w:type="spellEnd"/>
      <w:r w:rsidR="00513AD1" w:rsidRPr="00513AD1">
        <w:rPr>
          <w:rFonts w:hint="default"/>
        </w:rPr>
        <w:t>/</w:t>
      </w:r>
      <w:proofErr w:type="spellStart"/>
      <w:r w:rsidR="00513AD1" w:rsidRPr="00513AD1">
        <w:rPr>
          <w:rFonts w:hint="default"/>
        </w:rPr>
        <w:t>MindStudio</w:t>
      </w:r>
      <w:proofErr w:type="spellEnd"/>
      <w:r w:rsidR="00513AD1" w:rsidRPr="00513AD1">
        <w:rPr>
          <w:rFonts w:hint="default"/>
        </w:rPr>
        <w:t>-ubuntu/bin</w:t>
      </w:r>
      <w:r w:rsidR="009409F2">
        <w:t>。</w:t>
      </w:r>
      <w:r w:rsidR="00325FA5">
        <w:t>执行</w:t>
      </w:r>
      <w:r w:rsidR="00044D04">
        <w:t>.</w:t>
      </w:r>
      <w:r w:rsidR="00044D04">
        <w:rPr>
          <w:rFonts w:hint="default"/>
        </w:rPr>
        <w:t>/</w:t>
      </w:r>
      <w:r w:rsidR="00325FA5" w:rsidRPr="00325FA5">
        <w:rPr>
          <w:rFonts w:hint="default"/>
        </w:rPr>
        <w:t>MindStudio.sh</w:t>
      </w:r>
      <w:r w:rsidR="00325FA5">
        <w:rPr>
          <w:rFonts w:hint="default"/>
        </w:rPr>
        <w:t xml:space="preserve"> </w:t>
      </w:r>
      <w:r w:rsidR="00325FA5">
        <w:t>&amp;</w:t>
      </w:r>
      <w:r w:rsidR="000B159D">
        <w:t>开启</w:t>
      </w:r>
      <w:r w:rsidR="000B159D">
        <w:t>M</w:t>
      </w:r>
      <w:r w:rsidR="000B159D">
        <w:rPr>
          <w:rFonts w:hint="default"/>
        </w:rPr>
        <w:t>ind S</w:t>
      </w:r>
      <w:r w:rsidR="000B159D">
        <w:t>tudio</w:t>
      </w:r>
    </w:p>
    <w:bookmarkEnd w:id="19"/>
    <w:p w14:paraId="6FCC95A4" w14:textId="7C968B1B" w:rsidR="00394041" w:rsidRDefault="00394041" w:rsidP="00394041">
      <w:pPr>
        <w:pStyle w:val="Step"/>
        <w:tabs>
          <w:tab w:val="left" w:pos="1701"/>
        </w:tabs>
        <w:ind w:left="1701"/>
        <w:rPr>
          <w:rFonts w:hint="default"/>
        </w:rPr>
      </w:pPr>
      <w:r>
        <w:t>打开</w:t>
      </w:r>
      <w:r w:rsidRPr="00394041">
        <w:t>sample-</w:t>
      </w:r>
      <w:proofErr w:type="spellStart"/>
      <w:r w:rsidRPr="00394041">
        <w:t>facedetection</w:t>
      </w:r>
      <w:proofErr w:type="spellEnd"/>
      <w:r>
        <w:t>工程</w:t>
      </w:r>
      <w:r w:rsidR="00441D20">
        <w:t>。</w:t>
      </w:r>
    </w:p>
    <w:p w14:paraId="1ABA0606" w14:textId="01D215B5" w:rsidR="003F749B" w:rsidRDefault="00B50DF8" w:rsidP="009977AC">
      <w:pPr>
        <w:pStyle w:val="Step"/>
        <w:numPr>
          <w:ilvl w:val="6"/>
          <w:numId w:val="28"/>
        </w:numPr>
        <w:tabs>
          <w:tab w:val="left" w:pos="1701"/>
        </w:tabs>
        <w:rPr>
          <w:rFonts w:hint="default"/>
        </w:rPr>
      </w:pPr>
      <w:bookmarkStart w:id="20" w:name="_Hlk22721062"/>
      <w:bookmarkStart w:id="21" w:name="_Hlk22737623"/>
      <w:r>
        <w:t>在配置文件中填写相关参数</w:t>
      </w:r>
      <w:r w:rsidR="00182BE1">
        <w:t>。</w:t>
      </w:r>
      <w:r>
        <w:t>在工程中找到</w:t>
      </w:r>
      <w:proofErr w:type="spellStart"/>
      <w:r>
        <w:t>src</w:t>
      </w:r>
      <w:proofErr w:type="spellEnd"/>
      <w:r>
        <w:t>目录，找到</w:t>
      </w:r>
      <w:proofErr w:type="spellStart"/>
      <w:r>
        <w:t>p</w:t>
      </w:r>
      <w:r>
        <w:rPr>
          <w:rFonts w:hint="default"/>
        </w:rPr>
        <w:t>aram_configure.conf</w:t>
      </w:r>
      <w:proofErr w:type="spellEnd"/>
      <w:r>
        <w:t>文件。该配置文件内容如下</w:t>
      </w:r>
      <w:bookmarkEnd w:id="20"/>
      <w:r w:rsidR="00E20B23">
        <w:t>：</w:t>
      </w:r>
    </w:p>
    <w:p w14:paraId="797F931A" w14:textId="0D42383A" w:rsidR="00E20B23" w:rsidRDefault="00E20B23" w:rsidP="00E20B23">
      <w:pPr>
        <w:pStyle w:val="Step"/>
        <w:tabs>
          <w:tab w:val="left" w:pos="1701"/>
        </w:tabs>
        <w:rPr>
          <w:rFonts w:hint="default"/>
        </w:rPr>
      </w:pPr>
      <w:bookmarkStart w:id="22" w:name="_Hlk22737659"/>
      <w:bookmarkEnd w:id="21"/>
      <w:r>
        <w:rPr>
          <w:rFonts w:hint="default"/>
        </w:rPr>
        <w:tab/>
      </w:r>
      <w:bookmarkStart w:id="23" w:name="_Hlk22720777"/>
      <w:proofErr w:type="spellStart"/>
      <w:r>
        <w:rPr>
          <w:rFonts w:hint="default"/>
        </w:rPr>
        <w:t>remote_host</w:t>
      </w:r>
      <w:bookmarkEnd w:id="23"/>
      <w:proofErr w:type="spellEnd"/>
      <w:r>
        <w:rPr>
          <w:rFonts w:hint="default"/>
        </w:rPr>
        <w:t>=</w:t>
      </w:r>
    </w:p>
    <w:p w14:paraId="2E3B441B" w14:textId="6409DBD6" w:rsidR="00E20B23" w:rsidRDefault="00E20B23" w:rsidP="00E20B23">
      <w:pPr>
        <w:pStyle w:val="Step"/>
        <w:tabs>
          <w:tab w:val="left" w:pos="1701"/>
        </w:tabs>
        <w:rPr>
          <w:rFonts w:hint="default"/>
        </w:rPr>
      </w:pPr>
      <w:r>
        <w:rPr>
          <w:rFonts w:hint="default"/>
        </w:rPr>
        <w:tab/>
      </w:r>
      <w:proofErr w:type="spellStart"/>
      <w:r>
        <w:rPr>
          <w:rFonts w:hint="default"/>
        </w:rPr>
        <w:t>data_source</w:t>
      </w:r>
      <w:proofErr w:type="spellEnd"/>
      <w:r>
        <w:rPr>
          <w:rFonts w:hint="default"/>
        </w:rPr>
        <w:t>=</w:t>
      </w:r>
    </w:p>
    <w:p w14:paraId="72D5A630" w14:textId="05060602" w:rsidR="00E20B23" w:rsidRPr="00170E6E" w:rsidRDefault="00E20B23" w:rsidP="00E20B23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proofErr w:type="spellStart"/>
      <w:r>
        <w:rPr>
          <w:rFonts w:hint="default"/>
        </w:rPr>
        <w:t>presenter_view_app_name</w:t>
      </w:r>
      <w:proofErr w:type="spellEnd"/>
      <w:r>
        <w:rPr>
          <w:rFonts w:hint="default"/>
        </w:rPr>
        <w:t>=</w:t>
      </w:r>
    </w:p>
    <w:p w14:paraId="53212FC6" w14:textId="71ED8E7A" w:rsidR="00E20B23" w:rsidRDefault="00E20B23" w:rsidP="00E20B23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t>需要手动添加参数配置</w:t>
      </w:r>
      <w:r w:rsidR="0056001C">
        <w:t>：</w:t>
      </w:r>
    </w:p>
    <w:p w14:paraId="03E2E924" w14:textId="582AC438" w:rsidR="0056001C" w:rsidRDefault="00170E6E" w:rsidP="0056001C">
      <w:pPr>
        <w:pStyle w:val="ItemList"/>
        <w:rPr>
          <w:rFonts w:hint="default"/>
        </w:rPr>
      </w:pPr>
      <w:proofErr w:type="spellStart"/>
      <w:r w:rsidRPr="00170E6E">
        <w:rPr>
          <w:rFonts w:hint="default"/>
          <w:i/>
        </w:rPr>
        <w:t>remote_host</w:t>
      </w:r>
      <w:proofErr w:type="spellEnd"/>
      <w:r w:rsidR="0056001C">
        <w:t>：</w:t>
      </w:r>
      <w:r w:rsidR="0056001C">
        <w:t>Atlas 200 DK</w:t>
      </w:r>
      <w:r w:rsidR="0056001C">
        <w:t>开发者板的</w:t>
      </w:r>
      <w:r w:rsidR="0056001C">
        <w:t>IP</w:t>
      </w:r>
      <w:r w:rsidR="0056001C">
        <w:t>地址。</w:t>
      </w:r>
    </w:p>
    <w:p w14:paraId="6633639C" w14:textId="1FD3AF27" w:rsidR="00170E6E" w:rsidRDefault="00170E6E" w:rsidP="00170E6E">
      <w:pPr>
        <w:pStyle w:val="ItemList"/>
        <w:rPr>
          <w:rFonts w:hint="default"/>
        </w:rPr>
      </w:pPr>
      <w:proofErr w:type="spellStart"/>
      <w:r w:rsidRPr="00170E6E">
        <w:rPr>
          <w:rFonts w:hint="default"/>
        </w:rPr>
        <w:t>data_source</w:t>
      </w:r>
      <w:proofErr w:type="spellEnd"/>
      <w:r>
        <w:rPr>
          <w:rFonts w:hint="default"/>
        </w:rPr>
        <w:t xml:space="preserve">: </w:t>
      </w:r>
      <w:r>
        <w:t>摄像头所属</w:t>
      </w:r>
      <w:r>
        <w:t>Channel</w:t>
      </w:r>
      <w:r>
        <w:t>，取值为</w:t>
      </w:r>
      <w:r>
        <w:t>Channel-1</w:t>
      </w:r>
      <w:r>
        <w:t>或者</w:t>
      </w:r>
      <w:r>
        <w:t>Channel-2</w:t>
      </w:r>
      <w:r>
        <w:t>，查询摄像头所属</w:t>
      </w:r>
      <w:r>
        <w:t>Channel</w:t>
      </w:r>
      <w:r>
        <w:t>的方法请参考</w:t>
      </w:r>
      <w:r w:rsidR="000141C8">
        <w:rPr>
          <w:rStyle w:val="ae"/>
        </w:rPr>
        <w:fldChar w:fldCharType="begin"/>
      </w:r>
      <w:r w:rsidR="000141C8">
        <w:rPr>
          <w:rStyle w:val="ae"/>
        </w:rPr>
        <w:instrText xml:space="preserve"> HYPERLINK "https://ascend.huawei.com/documentation" </w:instrText>
      </w:r>
      <w:r w:rsidR="000141C8">
        <w:rPr>
          <w:rStyle w:val="ae"/>
        </w:rPr>
        <w:fldChar w:fldCharType="separate"/>
      </w:r>
      <w:r>
        <w:rPr>
          <w:rStyle w:val="ae"/>
        </w:rPr>
        <w:t>Atlas 200 DK</w:t>
      </w:r>
      <w:r>
        <w:rPr>
          <w:rStyle w:val="ae"/>
        </w:rPr>
        <w:t>使用指南</w:t>
      </w:r>
      <w:r w:rsidR="000141C8">
        <w:rPr>
          <w:rStyle w:val="ae"/>
        </w:rPr>
        <w:fldChar w:fldCharType="end"/>
      </w:r>
      <w:r>
        <w:t>中的</w:t>
      </w:r>
      <w:r>
        <w:rPr>
          <w:rFonts w:eastAsia="Times New Roman" w:cs="Times New Roman"/>
        </w:rPr>
        <w:t>“</w:t>
      </w:r>
      <w:r>
        <w:t>如何查看摄像头所属</w:t>
      </w:r>
      <w:r>
        <w:t>Channel</w:t>
      </w:r>
      <w:r>
        <w:t>”。</w:t>
      </w:r>
    </w:p>
    <w:p w14:paraId="266E9F50" w14:textId="53E2CF83" w:rsidR="00170E6E" w:rsidRDefault="00170E6E" w:rsidP="00170E6E">
      <w:pPr>
        <w:pStyle w:val="ItemList"/>
        <w:rPr>
          <w:rFonts w:hint="default"/>
        </w:rPr>
      </w:pPr>
      <w:proofErr w:type="spellStart"/>
      <w:r>
        <w:rPr>
          <w:rFonts w:hint="default"/>
        </w:rPr>
        <w:t>presenter_view_app_name</w:t>
      </w:r>
      <w:proofErr w:type="spellEnd"/>
      <w:r>
        <w:rPr>
          <w:rFonts w:hint="default"/>
        </w:rPr>
        <w:t xml:space="preserve">: </w:t>
      </w:r>
      <w:r>
        <w:t>用户自定义的在</w:t>
      </w:r>
      <w:proofErr w:type="spellStart"/>
      <w:r>
        <w:t>PresenterServer</w:t>
      </w:r>
      <w:proofErr w:type="spellEnd"/>
      <w:r>
        <w:t>界面展示的</w:t>
      </w:r>
      <w:r>
        <w:t>View Name</w:t>
      </w:r>
      <w:r>
        <w:t>，此</w:t>
      </w:r>
      <w:r>
        <w:t>View Name</w:t>
      </w:r>
      <w:r>
        <w:t>需要在</w:t>
      </w:r>
      <w:r>
        <w:t>Presenter Server</w:t>
      </w:r>
      <w:r>
        <w:t>展示界面唯一。</w:t>
      </w:r>
    </w:p>
    <w:p w14:paraId="776AC24C" w14:textId="77777777" w:rsidR="00055477" w:rsidRDefault="00055477" w:rsidP="00055477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77C0E0D9" wp14:editId="3D7ED84C">
            <wp:extent cx="45720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6B48" w14:textId="6179DAEF" w:rsidR="002E3625" w:rsidRDefault="00055477" w:rsidP="009977AC">
      <w:pPr>
        <w:pStyle w:val="NotesTextList"/>
        <w:rPr>
          <w:rFonts w:hint="default"/>
        </w:rPr>
      </w:pPr>
      <w:r>
        <w:t>三个参数必须全部填写，否则无法通过</w:t>
      </w:r>
      <w:r>
        <w:t>build</w:t>
      </w:r>
      <w:r w:rsidR="0011096F">
        <w:t>。</w:t>
      </w:r>
    </w:p>
    <w:p w14:paraId="1AD0DB18" w14:textId="0CC9B4C1" w:rsidR="0097509F" w:rsidRDefault="0097509F" w:rsidP="009977AC">
      <w:pPr>
        <w:pStyle w:val="NotesTextList"/>
        <w:rPr>
          <w:rFonts w:hint="default"/>
        </w:rPr>
      </w:pPr>
      <w:r>
        <w:t>注意所填参数不用</w:t>
      </w:r>
      <w:r w:rsidR="00FB69EE">
        <w:t>使用“”。</w:t>
      </w:r>
    </w:p>
    <w:p w14:paraId="31280444" w14:textId="56C5233F" w:rsidR="00DD6D71" w:rsidRDefault="00DD6D71" w:rsidP="009977AC">
      <w:pPr>
        <w:pStyle w:val="NotesTextList"/>
        <w:rPr>
          <w:rFonts w:hint="default"/>
        </w:rPr>
      </w:pPr>
      <w:r>
        <w:t>注意</w:t>
      </w:r>
      <w:proofErr w:type="spellStart"/>
      <w:r>
        <w:rPr>
          <w:rFonts w:hint="default"/>
        </w:rPr>
        <w:t>presenter_view_app_name</w:t>
      </w:r>
      <w:proofErr w:type="spellEnd"/>
      <w:r w:rsidR="002F5EC1">
        <w:t>必须是</w:t>
      </w:r>
      <w:r w:rsidR="0037721B">
        <w:rPr>
          <w:rFonts w:ascii="Segoe UI" w:hAnsi="Segoe UI" w:cs="Segoe UI"/>
          <w:color w:val="24292E"/>
          <w:shd w:val="clear" w:color="auto" w:fill="FFFFFF"/>
        </w:rPr>
        <w:t>大小写字母、数字、“</w:t>
      </w:r>
      <w:r w:rsidR="00510F2D">
        <w:rPr>
          <w:rFonts w:ascii="Segoe UI" w:hAnsi="Segoe UI" w:cs="Segoe UI"/>
          <w:color w:val="24292E"/>
          <w:shd w:val="clear" w:color="auto" w:fill="FFFFFF"/>
        </w:rPr>
        <w:t>/</w:t>
      </w:r>
      <w:r w:rsidR="0037721B">
        <w:rPr>
          <w:rFonts w:ascii="Segoe UI" w:hAnsi="Segoe UI" w:cs="Segoe UI"/>
          <w:color w:val="24292E"/>
          <w:shd w:val="clear" w:color="auto" w:fill="FFFFFF"/>
        </w:rPr>
        <w:t>”的组合，位数</w:t>
      </w:r>
      <w:r w:rsidR="00510F2D">
        <w:rPr>
          <w:rFonts w:ascii="Segoe UI" w:hAnsi="Segoe UI" w:cs="Segoe UI"/>
          <w:color w:val="24292E"/>
          <w:shd w:val="clear" w:color="auto" w:fill="FFFFFF"/>
        </w:rPr>
        <w:t>至少为</w:t>
      </w:r>
      <w:r w:rsidR="00510F2D">
        <w:rPr>
          <w:rFonts w:ascii="Segoe UI" w:hAnsi="Segoe UI" w:cs="Segoe UI"/>
          <w:color w:val="24292E"/>
          <w:shd w:val="clear" w:color="auto" w:fill="FFFFFF"/>
        </w:rPr>
        <w:t>1</w:t>
      </w:r>
      <w:r w:rsidR="00510F2D">
        <w:rPr>
          <w:rFonts w:ascii="Segoe UI" w:hAnsi="Segoe UI" w:cs="Segoe UI"/>
          <w:color w:val="24292E"/>
          <w:shd w:val="clear" w:color="auto" w:fill="FFFFFF"/>
        </w:rPr>
        <w:t>位</w:t>
      </w:r>
    </w:p>
    <w:bookmarkEnd w:id="22"/>
    <w:p w14:paraId="49479BBB" w14:textId="77777777" w:rsidR="009977AC" w:rsidRDefault="009977AC" w:rsidP="00B65695">
      <w:pPr>
        <w:pStyle w:val="NotesTextList"/>
        <w:numPr>
          <w:ilvl w:val="0"/>
          <w:numId w:val="0"/>
        </w:numPr>
        <w:rPr>
          <w:rFonts w:hint="default"/>
        </w:rPr>
      </w:pPr>
    </w:p>
    <w:p w14:paraId="5C375D3A" w14:textId="5EB462B1" w:rsidR="00B21363" w:rsidRDefault="00FE7D7C" w:rsidP="009977AC">
      <w:pPr>
        <w:pStyle w:val="Step"/>
        <w:numPr>
          <w:ilvl w:val="6"/>
          <w:numId w:val="28"/>
        </w:numPr>
        <w:tabs>
          <w:tab w:val="left" w:pos="1701"/>
        </w:tabs>
        <w:rPr>
          <w:rFonts w:hint="default"/>
        </w:rPr>
      </w:pPr>
      <w:r>
        <w:t>开始</w:t>
      </w:r>
      <w:r>
        <w:t>build</w:t>
      </w:r>
      <w:r>
        <w:t>。</w:t>
      </w:r>
      <w:r w:rsidR="00E20B23">
        <w:t>下</w:t>
      </w:r>
      <w:r w:rsidR="00860094">
        <w:t>在工具栏中找到</w:t>
      </w:r>
      <w:r w:rsidR="00860094">
        <w:t>b</w:t>
      </w:r>
      <w:r w:rsidR="00860094">
        <w:rPr>
          <w:rFonts w:hint="default"/>
        </w:rPr>
        <w:t>uild</w:t>
      </w:r>
      <w:r w:rsidR="000F0BEB">
        <w:rPr>
          <w:rFonts w:hint="default"/>
        </w:rPr>
        <w:t xml:space="preserve"> </w:t>
      </w:r>
      <w:r w:rsidR="00261A45">
        <w:t>单击</w:t>
      </w:r>
      <w:r w:rsidR="00261A45">
        <w:t>B</w:t>
      </w:r>
      <w:r w:rsidR="00261A45">
        <w:rPr>
          <w:rFonts w:hint="default"/>
        </w:rPr>
        <w:t>uild-Configuration</w:t>
      </w:r>
      <w:r w:rsidR="006C5F4F">
        <w:t>。会在工程目录下生成</w:t>
      </w:r>
      <w:r w:rsidR="006C5F4F">
        <w:t>build</w:t>
      </w:r>
      <w:r w:rsidR="006C5F4F">
        <w:t>和</w:t>
      </w:r>
      <w:r w:rsidR="006C5F4F">
        <w:t>run</w:t>
      </w:r>
      <w:r w:rsidR="006C5F4F">
        <w:t>文件夹</w:t>
      </w:r>
      <w:r w:rsidR="00E20B23">
        <w:t>。</w:t>
      </w:r>
    </w:p>
    <w:p w14:paraId="493B0AEC" w14:textId="77777777" w:rsidR="0087637A" w:rsidRDefault="0087637A" w:rsidP="0087637A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</w:p>
    <w:p w14:paraId="4223C4A3" w14:textId="5F90077B" w:rsidR="007530E9" w:rsidRDefault="007530E9" w:rsidP="009977AC">
      <w:pPr>
        <w:pStyle w:val="Step"/>
        <w:numPr>
          <w:ilvl w:val="6"/>
          <w:numId w:val="28"/>
        </w:numPr>
        <w:tabs>
          <w:tab w:val="left" w:pos="1701"/>
        </w:tabs>
        <w:rPr>
          <w:rFonts w:hint="default"/>
        </w:rPr>
      </w:pPr>
      <w:r>
        <w:t>启动</w:t>
      </w:r>
      <w:r>
        <w:t>Presenter Server</w:t>
      </w:r>
    </w:p>
    <w:p w14:paraId="44EA6CF0" w14:textId="505EB44A" w:rsidR="00D95BCD" w:rsidRDefault="009A4A92" w:rsidP="00B21363">
      <w:pPr>
        <w:pStyle w:val="Step"/>
        <w:tabs>
          <w:tab w:val="left" w:pos="1701"/>
        </w:tabs>
        <w:ind w:left="1701"/>
        <w:rPr>
          <w:rFonts w:hint="default"/>
        </w:rPr>
      </w:pPr>
      <w:r>
        <w:t>其中</w:t>
      </w:r>
      <w:r>
        <w:t>Presenter Server</w:t>
      </w:r>
      <w:r>
        <w:t>用于接收</w:t>
      </w:r>
      <w:r>
        <w:t>Application</w:t>
      </w:r>
      <w:r>
        <w:t>发送过来的数据并通过浏览器进行结果展示。</w:t>
      </w:r>
    </w:p>
    <w:p w14:paraId="4D2FF6BE" w14:textId="7FF7ABC6" w:rsidR="00BB5224" w:rsidRDefault="00BB5224">
      <w:pPr>
        <w:rPr>
          <w:rFonts w:hint="default"/>
        </w:rPr>
      </w:pPr>
      <w:r w:rsidRPr="00BB5224">
        <w:t>切换到</w:t>
      </w:r>
      <w:r>
        <w:t>命令行模式</w:t>
      </w:r>
      <w:r w:rsidR="00F93B78">
        <w:t>，进入到</w:t>
      </w:r>
      <w:proofErr w:type="spellStart"/>
      <w:r w:rsidR="00F93B78">
        <w:t>src</w:t>
      </w:r>
      <w:proofErr w:type="spellEnd"/>
      <w:r w:rsidR="00F93B78">
        <w:t>目录下</w:t>
      </w:r>
      <w:r w:rsidR="00E06827">
        <w:t>，例如：</w:t>
      </w:r>
      <w:r w:rsidR="00F93B78">
        <w:rPr>
          <w:rFonts w:hint="default"/>
        </w:rPr>
        <w:t>”</w:t>
      </w:r>
      <w:proofErr w:type="spellStart"/>
      <w:r w:rsidR="00F93B78">
        <w:rPr>
          <w:rFonts w:hint="default"/>
        </w:rPr>
        <w:t>sample_facedetection</w:t>
      </w:r>
      <w:proofErr w:type="spellEnd"/>
      <w:r w:rsidR="00F93B78">
        <w:rPr>
          <w:rFonts w:hint="default"/>
        </w:rPr>
        <w:t>/</w:t>
      </w:r>
      <w:proofErr w:type="spellStart"/>
      <w:r w:rsidR="00E86248">
        <w:t>src</w:t>
      </w:r>
      <w:proofErr w:type="spellEnd"/>
      <w:proofErr w:type="gramStart"/>
      <w:r w:rsidR="00F93B78">
        <w:rPr>
          <w:rFonts w:hint="default"/>
        </w:rPr>
        <w:t>”</w:t>
      </w:r>
      <w:proofErr w:type="gramEnd"/>
      <w:r w:rsidR="00267086">
        <w:t>。执行如下命令在后台启动</w:t>
      </w:r>
      <w:r w:rsidR="00267086">
        <w:t>Face Detection</w:t>
      </w:r>
      <w:r w:rsidR="00267086">
        <w:t>应用的</w:t>
      </w:r>
      <w:r w:rsidR="00267086">
        <w:t>Presenter Server</w:t>
      </w:r>
      <w:r w:rsidR="00267086">
        <w:t>主程序</w:t>
      </w:r>
      <w:r w:rsidR="00E85E0B">
        <w:t>。</w:t>
      </w:r>
    </w:p>
    <w:p w14:paraId="5B85C9EF" w14:textId="2CBF344F" w:rsidR="002B6AF9" w:rsidRPr="00BB5224" w:rsidRDefault="00350C17">
      <w:pPr>
        <w:rPr>
          <w:rFonts w:hint="default"/>
        </w:rPr>
      </w:pPr>
      <w:r>
        <w:rPr>
          <w:rFonts w:hint="default"/>
        </w:rPr>
        <w:t>b</w:t>
      </w:r>
      <w:r w:rsidR="00240B71">
        <w:rPr>
          <w:rFonts w:hint="default"/>
        </w:rPr>
        <w:t>ash prepare_</w:t>
      </w:r>
      <w:r w:rsidR="00301BB1">
        <w:rPr>
          <w:rFonts w:hint="default"/>
        </w:rPr>
        <w:t>present_server.sh</w:t>
      </w:r>
    </w:p>
    <w:p w14:paraId="778F6F5F" w14:textId="3430BF84" w:rsidR="00D95BCD" w:rsidRDefault="009A4A92">
      <w:pPr>
        <w:rPr>
          <w:rFonts w:hint="default"/>
        </w:rPr>
      </w:pPr>
      <w:r>
        <w:t>当提示</w:t>
      </w:r>
      <w:r>
        <w:rPr>
          <w:rFonts w:eastAsia="Times New Roman" w:cs="Times New Roman"/>
        </w:rPr>
        <w:t>“</w:t>
      </w:r>
      <w:r>
        <w:t>Please choose one to show the presenter in browser(default: 127.0.0.1):</w:t>
      </w:r>
      <w:r>
        <w:t>”时，请输入在浏览器中访问</w:t>
      </w:r>
      <w:r>
        <w:t>Presenter Server</w:t>
      </w:r>
      <w:r>
        <w:t>服务所使用的</w:t>
      </w:r>
      <w:r>
        <w:t>IP</w:t>
      </w:r>
      <w:r>
        <w:t>地址（一般为访问</w:t>
      </w:r>
      <w:r>
        <w:t>Mind Studio</w:t>
      </w:r>
      <w:r>
        <w:t>的</w:t>
      </w:r>
      <w:r>
        <w:t>IP</w:t>
      </w:r>
      <w:r>
        <w:t>地址。）</w:t>
      </w:r>
    </w:p>
    <w:p w14:paraId="54B0915D" w14:textId="7FE4B362" w:rsidR="00D95BCD" w:rsidRDefault="009A4A92">
      <w:pPr>
        <w:rPr>
          <w:rFonts w:hint="default"/>
        </w:rPr>
      </w:pPr>
      <w:r>
        <w:t>如</w:t>
      </w:r>
      <w:r>
        <w:fldChar w:fldCharType="begin"/>
      </w:r>
      <w:r>
        <w:instrText xml:space="preserve"> REF _d0e221 \r \h </w:instrText>
      </w:r>
      <w:r>
        <w:fldChar w:fldCharType="separate"/>
      </w:r>
      <w:r>
        <w:t>图</w:t>
      </w:r>
      <w:r w:rsidR="00411DA3">
        <w:rPr>
          <w:rFonts w:hint="default"/>
        </w:rPr>
        <w:t>4</w:t>
      </w:r>
      <w:r>
        <w:t>.1</w:t>
      </w:r>
      <w:r>
        <w:fldChar w:fldCharType="end"/>
      </w:r>
      <w:r>
        <w:t>所示，请在</w:t>
      </w:r>
      <w:r>
        <w:rPr>
          <w:rFonts w:eastAsia="Times New Roman" w:cs="Times New Roman"/>
        </w:rPr>
        <w:t>“</w:t>
      </w:r>
      <w:r>
        <w:t xml:space="preserve">Current environment valid </w:t>
      </w:r>
      <w:proofErr w:type="spellStart"/>
      <w:r>
        <w:t>ip</w:t>
      </w:r>
      <w:proofErr w:type="spellEnd"/>
      <w:r>
        <w:t xml:space="preserve"> list</w:t>
      </w:r>
      <w:r>
        <w:t>”中选择通过浏览器访问</w:t>
      </w:r>
      <w:r>
        <w:t>Presenter Server</w:t>
      </w:r>
      <w:r>
        <w:t>服务使用的</w:t>
      </w:r>
      <w:r>
        <w:t>IP</w:t>
      </w:r>
      <w:r>
        <w:t>地址。</w:t>
      </w:r>
      <w:bookmarkStart w:id="24" w:name="a1"/>
      <w:bookmarkEnd w:id="24"/>
    </w:p>
    <w:p w14:paraId="14C56E63" w14:textId="1DF4CA80" w:rsidR="00D95BCD" w:rsidRDefault="009A4A92">
      <w:pPr>
        <w:pStyle w:val="FigureDescription"/>
        <w:numPr>
          <w:ilvl w:val="7"/>
          <w:numId w:val="28"/>
        </w:numPr>
        <w:tabs>
          <w:tab w:val="left" w:pos="0"/>
        </w:tabs>
      </w:pPr>
      <w:bookmarkStart w:id="25" w:name="_d0e221"/>
      <w:bookmarkEnd w:id="25"/>
      <w:r>
        <w:lastRenderedPageBreak/>
        <w:t>示意图</w:t>
      </w:r>
    </w:p>
    <w:p w14:paraId="75287805" w14:textId="7D860610" w:rsidR="00D95BCD" w:rsidRDefault="009B7019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 wp14:anchorId="19A398D0" wp14:editId="5F7C9151">
            <wp:extent cx="4800600" cy="1135380"/>
            <wp:effectExtent l="0" t="0" r="0" b="762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5087" w14:textId="77777777" w:rsidR="00D95BCD" w:rsidRDefault="00D95BCD">
      <w:pPr>
        <w:rPr>
          <w:rFonts w:hint="default"/>
        </w:rPr>
      </w:pPr>
    </w:p>
    <w:p w14:paraId="086CE433" w14:textId="3EBA0CE5" w:rsidR="00D95BCD" w:rsidRDefault="009A4A92">
      <w:pPr>
        <w:rPr>
          <w:rFonts w:hint="default"/>
        </w:rPr>
      </w:pPr>
      <w:r>
        <w:t>如</w:t>
      </w:r>
      <w:r w:rsidR="001847E5">
        <w:t>图</w:t>
      </w:r>
      <w:r w:rsidR="001847E5">
        <w:t>4.2</w:t>
      </w:r>
      <w:r>
        <w:t>所示，表示</w:t>
      </w:r>
      <w:proofErr w:type="spellStart"/>
      <w:r>
        <w:t>presenter_server</w:t>
      </w:r>
      <w:proofErr w:type="spellEnd"/>
      <w:r>
        <w:t>的服务启动成功。</w:t>
      </w:r>
    </w:p>
    <w:p w14:paraId="547B24A9" w14:textId="77777777" w:rsidR="00D95BCD" w:rsidRDefault="009A4A92">
      <w:pPr>
        <w:pStyle w:val="FigureDescription"/>
        <w:numPr>
          <w:ilvl w:val="7"/>
          <w:numId w:val="28"/>
        </w:numPr>
        <w:tabs>
          <w:tab w:val="left" w:pos="0"/>
        </w:tabs>
      </w:pPr>
      <w:bookmarkStart w:id="26" w:name="_d0e256"/>
      <w:bookmarkEnd w:id="26"/>
      <w:r>
        <w:t>Presenter Server</w:t>
      </w:r>
      <w:r>
        <w:t>进程启动</w:t>
      </w:r>
    </w:p>
    <w:p w14:paraId="133A40B6" w14:textId="39F266A3" w:rsidR="00D95BCD" w:rsidRDefault="00627CAC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 wp14:anchorId="23585774" wp14:editId="3A857AE6">
            <wp:extent cx="4968240" cy="769620"/>
            <wp:effectExtent l="0" t="0" r="3810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0554" cy="76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4D60" w14:textId="77777777" w:rsidR="00D95BCD" w:rsidRDefault="00D95BCD">
      <w:pPr>
        <w:rPr>
          <w:rFonts w:hint="default"/>
        </w:rPr>
      </w:pPr>
    </w:p>
    <w:p w14:paraId="44922BC0" w14:textId="1D839CAA" w:rsidR="00D95BCD" w:rsidRDefault="009A4A92">
      <w:pPr>
        <w:rPr>
          <w:rFonts w:hint="default"/>
        </w:rPr>
      </w:pPr>
      <w:r>
        <w:t>使用上图提示的</w:t>
      </w:r>
      <w:r>
        <w:t>URL</w:t>
      </w:r>
      <w:r>
        <w:t>登录</w:t>
      </w:r>
      <w:r>
        <w:t>Presenter Server</w:t>
      </w:r>
      <w:r>
        <w:t>，仅支持</w:t>
      </w:r>
      <w:r>
        <w:t>Chrome</w:t>
      </w:r>
      <w:r>
        <w:t>浏览器。</w:t>
      </w:r>
      <w:r>
        <w:t>IP</w:t>
      </w:r>
      <w:r>
        <w:t>地址为</w:t>
      </w:r>
      <w:r w:rsidR="000141C8">
        <w:rPr>
          <w:rStyle w:val="ae"/>
        </w:rPr>
        <w:fldChar w:fldCharType="begin"/>
      </w:r>
      <w:r w:rsidR="000141C8">
        <w:rPr>
          <w:rStyle w:val="ae"/>
        </w:rPr>
        <w:instrText xml:space="preserve"> HYPERLINK \l "a1" </w:instrText>
      </w:r>
      <w:r w:rsidR="000141C8">
        <w:rPr>
          <w:rStyle w:val="ae"/>
        </w:rPr>
        <w:fldChar w:fldCharType="separate"/>
      </w:r>
      <w:r w:rsidR="00B9294B" w:rsidRPr="00FC1213">
        <w:rPr>
          <w:rStyle w:val="ae"/>
        </w:rPr>
        <w:t>步骤</w:t>
      </w:r>
      <w:r w:rsidR="00B9294B" w:rsidRPr="00FC1213">
        <w:rPr>
          <w:rStyle w:val="ae"/>
        </w:rPr>
        <w:t>4</w:t>
      </w:r>
      <w:r w:rsidR="000141C8">
        <w:rPr>
          <w:rStyle w:val="ae"/>
        </w:rPr>
        <w:fldChar w:fldCharType="end"/>
      </w:r>
      <w:r>
        <w:t>中输入的</w:t>
      </w:r>
      <w:r>
        <w:t>IP</w:t>
      </w:r>
      <w:r>
        <w:t>地址，端口号默为</w:t>
      </w:r>
      <w:r>
        <w:t>7007</w:t>
      </w:r>
      <w:r>
        <w:t>，如下图所示，表示</w:t>
      </w:r>
      <w:r>
        <w:t>Presenter Server</w:t>
      </w:r>
      <w:r>
        <w:t>启动成功。</w:t>
      </w:r>
    </w:p>
    <w:p w14:paraId="36A5305B" w14:textId="77777777" w:rsidR="00D95BCD" w:rsidRDefault="009A4A92">
      <w:pPr>
        <w:pStyle w:val="FigureDescription"/>
        <w:numPr>
          <w:ilvl w:val="7"/>
          <w:numId w:val="28"/>
        </w:numPr>
        <w:tabs>
          <w:tab w:val="left" w:pos="0"/>
        </w:tabs>
      </w:pPr>
      <w:r>
        <w:t>主页显示</w:t>
      </w:r>
      <w:bookmarkStart w:id="27" w:name="a2"/>
      <w:bookmarkEnd w:id="27"/>
    </w:p>
    <w:p w14:paraId="7A3CD119" w14:textId="77777777" w:rsidR="00D95BCD" w:rsidRDefault="009A4A92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 wp14:anchorId="3AA48E04" wp14:editId="55E91428">
            <wp:extent cx="4999990" cy="107823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9536" w14:textId="77777777" w:rsidR="00D95BCD" w:rsidRDefault="00D95BCD">
      <w:pPr>
        <w:rPr>
          <w:rFonts w:hint="default"/>
        </w:rPr>
      </w:pPr>
    </w:p>
    <w:p w14:paraId="381EE619" w14:textId="77777777" w:rsidR="00D95BCD" w:rsidRDefault="009A4A92">
      <w:pPr>
        <w:rPr>
          <w:rFonts w:hint="default"/>
        </w:rPr>
      </w:pPr>
      <w:r>
        <w:rPr>
          <w:color w:val="24292E"/>
        </w:rPr>
        <w:t>Presenter Server</w:t>
      </w:r>
      <w:r>
        <w:rPr>
          <w:color w:val="24292E"/>
        </w:rPr>
        <w:t>、</w:t>
      </w:r>
      <w:r>
        <w:rPr>
          <w:color w:val="24292E"/>
        </w:rPr>
        <w:t>Mind Studio</w:t>
      </w:r>
      <w:r>
        <w:rPr>
          <w:color w:val="24292E"/>
        </w:rPr>
        <w:t>与</w:t>
      </w:r>
      <w:r>
        <w:rPr>
          <w:color w:val="24292E"/>
        </w:rPr>
        <w:t>Atlas 200 DK</w:t>
      </w:r>
      <w:r>
        <w:rPr>
          <w:color w:val="24292E"/>
        </w:rPr>
        <w:t>之间通信使用的</w:t>
      </w:r>
      <w:r>
        <w:rPr>
          <w:color w:val="24292E"/>
        </w:rPr>
        <w:t>IP</w:t>
      </w:r>
      <w:r>
        <w:rPr>
          <w:color w:val="24292E"/>
        </w:rPr>
        <w:t>地址示例如下图所示：</w:t>
      </w:r>
    </w:p>
    <w:p w14:paraId="146E30BD" w14:textId="77777777" w:rsidR="00D95BCD" w:rsidRDefault="009A4A92">
      <w:pPr>
        <w:pStyle w:val="FigureDescription"/>
        <w:numPr>
          <w:ilvl w:val="7"/>
          <w:numId w:val="28"/>
        </w:numPr>
        <w:tabs>
          <w:tab w:val="left" w:pos="0"/>
        </w:tabs>
      </w:pPr>
      <w:r>
        <w:lastRenderedPageBreak/>
        <w:t>IP</w:t>
      </w:r>
      <w:r>
        <w:t>地址示例</w:t>
      </w:r>
    </w:p>
    <w:p w14:paraId="62508C76" w14:textId="77777777" w:rsidR="00D95BCD" w:rsidRDefault="009A4A92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 wp14:anchorId="69B7212A" wp14:editId="318031E8">
            <wp:extent cx="4747895" cy="2549525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54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87D9" w14:textId="77777777" w:rsidR="00D95BCD" w:rsidRDefault="00D95BCD">
      <w:pPr>
        <w:rPr>
          <w:rFonts w:hint="default"/>
        </w:rPr>
      </w:pPr>
    </w:p>
    <w:p w14:paraId="1F4D68C6" w14:textId="77777777" w:rsidR="00D95BCD" w:rsidRDefault="009A4A92">
      <w:pPr>
        <w:rPr>
          <w:rFonts w:hint="default"/>
        </w:rPr>
      </w:pPr>
      <w:r>
        <w:t>其中：</w:t>
      </w:r>
    </w:p>
    <w:p w14:paraId="77B93EB4" w14:textId="77777777" w:rsidR="00D95BCD" w:rsidRDefault="009A4A92">
      <w:pPr>
        <w:pStyle w:val="ItemList"/>
        <w:rPr>
          <w:rFonts w:hint="default"/>
        </w:rPr>
      </w:pPr>
      <w:r>
        <w:t>Atlas 200 DK</w:t>
      </w:r>
      <w:r>
        <w:t>开发者板使用的</w:t>
      </w:r>
      <w:r>
        <w:t>IP</w:t>
      </w:r>
      <w:r>
        <w:t>地址为</w:t>
      </w:r>
      <w:r>
        <w:t>192.168.1.2</w:t>
      </w:r>
      <w:r>
        <w:t>（</w:t>
      </w:r>
      <w:r>
        <w:t>USB</w:t>
      </w:r>
      <w:r>
        <w:t>方式连接）。</w:t>
      </w:r>
    </w:p>
    <w:p w14:paraId="18A78A3C" w14:textId="77777777" w:rsidR="00D95BCD" w:rsidRDefault="009A4A92">
      <w:pPr>
        <w:pStyle w:val="ItemList"/>
        <w:rPr>
          <w:rFonts w:hint="default"/>
        </w:rPr>
      </w:pPr>
      <w:r>
        <w:t>Presenter Server</w:t>
      </w:r>
      <w:r>
        <w:t>与</w:t>
      </w:r>
      <w:r>
        <w:t>Atlas 200 DK</w:t>
      </w:r>
      <w:r>
        <w:t>通信的</w:t>
      </w:r>
      <w:r>
        <w:t>IP</w:t>
      </w:r>
      <w:r>
        <w:t>地址为</w:t>
      </w:r>
      <w:r>
        <w:t>UI Host</w:t>
      </w:r>
      <w:r>
        <w:t>服务器中与</w:t>
      </w:r>
      <w:r>
        <w:t>Atlas 200 DK</w:t>
      </w:r>
      <w:r>
        <w:t>在同一网段的</w:t>
      </w:r>
      <w:r>
        <w:t>IP</w:t>
      </w:r>
      <w:r>
        <w:t>地址，例如：</w:t>
      </w:r>
      <w:r>
        <w:t>192.168.1.223</w:t>
      </w:r>
      <w:r>
        <w:t>。</w:t>
      </w:r>
    </w:p>
    <w:p w14:paraId="62CB5620" w14:textId="7E29F269" w:rsidR="004167EB" w:rsidRDefault="009A4A92" w:rsidP="004167EB">
      <w:pPr>
        <w:pStyle w:val="ItemList"/>
        <w:rPr>
          <w:rFonts w:hint="default"/>
        </w:rPr>
      </w:pPr>
      <w:r>
        <w:t>通过浏览器访问</w:t>
      </w:r>
      <w:r>
        <w:t>Presenter Server</w:t>
      </w:r>
      <w:r>
        <w:t>的</w:t>
      </w:r>
      <w:r>
        <w:t>IP</w:t>
      </w:r>
      <w:r>
        <w:t>地址本示例为：</w:t>
      </w:r>
      <w:r>
        <w:t>10.10.0.1</w:t>
      </w:r>
      <w:r>
        <w:t>，由于</w:t>
      </w:r>
      <w:r>
        <w:t>Presenter Server</w:t>
      </w:r>
      <w:r>
        <w:t>与</w:t>
      </w:r>
      <w:r>
        <w:t>Mind Studio</w:t>
      </w:r>
      <w:r>
        <w:t>部署在同一服务器，此</w:t>
      </w:r>
      <w:r>
        <w:t>IP</w:t>
      </w:r>
      <w:r>
        <w:t>地址也为通过浏览器访问</w:t>
      </w:r>
      <w:r>
        <w:t>Mind Studio</w:t>
      </w:r>
      <w:r>
        <w:t>的</w:t>
      </w:r>
      <w:r>
        <w:t>IP</w:t>
      </w:r>
      <w:r>
        <w:t>。</w:t>
      </w:r>
    </w:p>
    <w:p w14:paraId="30048F90" w14:textId="77777777" w:rsidR="00D95BCD" w:rsidRDefault="009A4A92">
      <w:pPr>
        <w:pStyle w:val="End"/>
        <w:rPr>
          <w:rFonts w:hint="default"/>
        </w:rPr>
      </w:pPr>
      <w:r>
        <w:t>----</w:t>
      </w:r>
      <w:r>
        <w:t>结束</w:t>
      </w:r>
    </w:p>
    <w:p w14:paraId="3A046041" w14:textId="77777777" w:rsidR="00D95BCD" w:rsidRDefault="009A4A92">
      <w:pPr>
        <w:pStyle w:val="BlockLabel"/>
        <w:numPr>
          <w:ilvl w:val="5"/>
          <w:numId w:val="28"/>
        </w:numPr>
        <w:tabs>
          <w:tab w:val="left" w:pos="0"/>
        </w:tabs>
        <w:rPr>
          <w:rFonts w:hint="default"/>
        </w:rPr>
      </w:pPr>
      <w:r>
        <w:t>运行</w:t>
      </w:r>
    </w:p>
    <w:p w14:paraId="54ED6864" w14:textId="1FCD1FA3" w:rsidR="00D95BCD" w:rsidRDefault="00651402" w:rsidP="00482139">
      <w:pPr>
        <w:pStyle w:val="Step"/>
        <w:numPr>
          <w:ilvl w:val="6"/>
          <w:numId w:val="59"/>
        </w:numPr>
        <w:rPr>
          <w:rFonts w:hint="default"/>
        </w:rPr>
      </w:pPr>
      <w:r>
        <w:t>在工具栏找到</w:t>
      </w:r>
      <w:r w:rsidR="00F13632">
        <w:t>R</w:t>
      </w:r>
      <w:r w:rsidR="00F13632">
        <w:rPr>
          <w:rFonts w:hint="default"/>
        </w:rPr>
        <w:t>un</w:t>
      </w:r>
      <w:r w:rsidR="00F13632">
        <w:t>按钮</w:t>
      </w:r>
      <w:r w:rsidR="00BD0653">
        <w:t>，单击</w:t>
      </w:r>
      <w:r w:rsidR="009A4A92">
        <w:t>。</w:t>
      </w:r>
    </w:p>
    <w:p w14:paraId="1B437BAC" w14:textId="7CA5458A" w:rsidR="00ED5D9D" w:rsidRDefault="00ED5D9D" w:rsidP="00ED5D9D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t>如下图所示，可执行程序已经在开发板运行。</w:t>
      </w:r>
    </w:p>
    <w:p w14:paraId="2E70226D" w14:textId="59F44F6E" w:rsidR="00120482" w:rsidRDefault="00120482" w:rsidP="00120482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t>图</w:t>
      </w:r>
      <w:r w:rsidR="00B22933">
        <w:t>1</w:t>
      </w:r>
      <w:r>
        <w:t>.1</w:t>
      </w:r>
      <w:r>
        <w:t>所示</w:t>
      </w:r>
    </w:p>
    <w:p w14:paraId="60CC6333" w14:textId="467D4CF9" w:rsidR="00B0019D" w:rsidRDefault="00120482" w:rsidP="00B0019D">
      <w:pPr>
        <w:pStyle w:val="Step"/>
        <w:tabs>
          <w:tab w:val="clear" w:pos="0"/>
          <w:tab w:val="left" w:pos="1701"/>
        </w:tabs>
        <w:ind w:left="1701"/>
        <w:rPr>
          <w:rFonts w:hint="default"/>
        </w:rPr>
      </w:pPr>
      <w:r>
        <w:rPr>
          <w:noProof/>
        </w:rPr>
        <w:drawing>
          <wp:inline distT="0" distB="0" distL="0" distR="0" wp14:anchorId="4FFEBA75" wp14:editId="2899CC8D">
            <wp:extent cx="5059680" cy="1363980"/>
            <wp:effectExtent l="0" t="0" r="7620" b="7620"/>
            <wp:docPr id="1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4" cy="136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5704" w14:textId="53AA68E8" w:rsidR="00D95BCD" w:rsidRDefault="009A4A92" w:rsidP="00482139">
      <w:pPr>
        <w:pStyle w:val="Step"/>
        <w:numPr>
          <w:ilvl w:val="6"/>
          <w:numId w:val="59"/>
        </w:numPr>
        <w:rPr>
          <w:rFonts w:hint="default"/>
        </w:rPr>
      </w:pPr>
      <w:r>
        <w:t>使用启动</w:t>
      </w:r>
      <w:r>
        <w:t>Presenter Server</w:t>
      </w:r>
      <w:r>
        <w:t>服务时提示的</w:t>
      </w:r>
      <w:r>
        <w:t>URL</w:t>
      </w:r>
      <w:r>
        <w:t>登录</w:t>
      </w:r>
      <w:r>
        <w:rPr>
          <w:rFonts w:eastAsia="Times New Roman" w:cs="Times New Roman"/>
        </w:rPr>
        <w:t xml:space="preserve"> </w:t>
      </w:r>
      <w:r>
        <w:t xml:space="preserve">Presenter Server </w:t>
      </w:r>
      <w:r>
        <w:t>网站，</w:t>
      </w:r>
      <w:proofErr w:type="gramStart"/>
      <w:r>
        <w:t>详细可</w:t>
      </w:r>
      <w:proofErr w:type="gramEnd"/>
      <w:r>
        <w:t>参考</w:t>
      </w:r>
      <w:r w:rsidR="000141C8">
        <w:rPr>
          <w:rStyle w:val="ae"/>
        </w:rPr>
        <w:fldChar w:fldCharType="begin"/>
      </w:r>
      <w:r w:rsidR="000141C8">
        <w:rPr>
          <w:rStyle w:val="ae"/>
        </w:rPr>
        <w:instrText xml:space="preserve"> HYPERLINK \l "a2" </w:instrText>
      </w:r>
      <w:r w:rsidR="000141C8">
        <w:rPr>
          <w:rStyle w:val="ae"/>
        </w:rPr>
        <w:fldChar w:fldCharType="separate"/>
      </w:r>
      <w:r>
        <w:rPr>
          <w:rStyle w:val="ae"/>
        </w:rPr>
        <w:t>步骤</w:t>
      </w:r>
      <w:r>
        <w:rPr>
          <w:rStyle w:val="ae"/>
        </w:rPr>
        <w:t>3</w:t>
      </w:r>
      <w:r w:rsidR="000141C8">
        <w:rPr>
          <w:rStyle w:val="ae"/>
        </w:rPr>
        <w:fldChar w:fldCharType="end"/>
      </w:r>
      <w:r>
        <w:t>。</w:t>
      </w:r>
    </w:p>
    <w:p w14:paraId="0A66FCEA" w14:textId="77777777" w:rsidR="00D95BCD" w:rsidRDefault="009A4A92">
      <w:pPr>
        <w:rPr>
          <w:rFonts w:hint="default"/>
        </w:rPr>
      </w:pPr>
      <w:r>
        <w:t>等待</w:t>
      </w:r>
      <w:r>
        <w:t>Presenter Agent</w:t>
      </w:r>
      <w:r>
        <w:t>传输数据给服务端，单击</w:t>
      </w:r>
      <w:r>
        <w:rPr>
          <w:rFonts w:eastAsia="Times New Roman" w:cs="Times New Roman"/>
        </w:rPr>
        <w:t>“</w:t>
      </w:r>
      <w:r>
        <w:t>Refresh</w:t>
      </w:r>
      <w:r>
        <w:t>”刷新，当有数据时相应的</w:t>
      </w:r>
      <w:r>
        <w:t xml:space="preserve">Channel </w:t>
      </w:r>
      <w:r>
        <w:t>的</w:t>
      </w:r>
      <w:r>
        <w:t>Status</w:t>
      </w:r>
      <w:r>
        <w:t>变成绿色，如</w:t>
      </w:r>
      <w:r>
        <w:fldChar w:fldCharType="begin"/>
      </w:r>
      <w:r>
        <w:instrText xml:space="preserve"> REF _fig113691556202312 \r \h </w:instrText>
      </w:r>
      <w:r>
        <w:fldChar w:fldCharType="separate"/>
      </w:r>
      <w:r>
        <w:t>图</w:t>
      </w:r>
      <w:r>
        <w:t>3.1</w:t>
      </w:r>
      <w:r>
        <w:fldChar w:fldCharType="end"/>
      </w:r>
      <w:r>
        <w:t>所示。</w:t>
      </w:r>
    </w:p>
    <w:p w14:paraId="2C0142EC" w14:textId="77777777" w:rsidR="00D95BCD" w:rsidRDefault="009A4A92" w:rsidP="00482139">
      <w:pPr>
        <w:pStyle w:val="FigureDescription"/>
        <w:numPr>
          <w:ilvl w:val="7"/>
          <w:numId w:val="59"/>
        </w:numPr>
      </w:pPr>
      <w:bookmarkStart w:id="28" w:name="_fig113691556202312"/>
      <w:bookmarkEnd w:id="28"/>
      <w:r>
        <w:lastRenderedPageBreak/>
        <w:t>Presenter Server</w:t>
      </w:r>
      <w:r>
        <w:t>界面</w:t>
      </w:r>
    </w:p>
    <w:p w14:paraId="47712E20" w14:textId="77777777" w:rsidR="00D95BCD" w:rsidRDefault="009A4A92">
      <w:pPr>
        <w:pStyle w:val="Figure"/>
        <w:rPr>
          <w:rFonts w:hint="default"/>
        </w:rPr>
      </w:pPr>
      <w:r>
        <w:rPr>
          <w:noProof/>
        </w:rPr>
        <w:drawing>
          <wp:inline distT="0" distB="0" distL="0" distR="0" wp14:anchorId="1E076F78" wp14:editId="1E4C0E6F">
            <wp:extent cx="4999990" cy="1242695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242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6C06" w14:textId="77777777" w:rsidR="00D95BCD" w:rsidRDefault="00D95BCD">
      <w:pPr>
        <w:rPr>
          <w:rFonts w:hint="default"/>
        </w:rPr>
      </w:pPr>
    </w:p>
    <w:p w14:paraId="0A53F953" w14:textId="77777777" w:rsidR="00D95BCD" w:rsidRDefault="009A4A92">
      <w:pPr>
        <w:pStyle w:val="NotesHeading"/>
        <w:tabs>
          <w:tab w:val="left" w:pos="2100"/>
        </w:tabs>
        <w:rPr>
          <w:rFonts w:hint="default"/>
        </w:rPr>
      </w:pPr>
      <w:r>
        <w:rPr>
          <w:noProof/>
        </w:rPr>
        <w:drawing>
          <wp:inline distT="0" distB="0" distL="0" distR="0" wp14:anchorId="66D288DF" wp14:editId="35D9B6F8">
            <wp:extent cx="457200" cy="15240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A225" w14:textId="77777777" w:rsidR="00D95BCD" w:rsidRDefault="009A4A92">
      <w:pPr>
        <w:pStyle w:val="NotesTextList"/>
        <w:rPr>
          <w:rFonts w:hint="default"/>
        </w:rPr>
      </w:pPr>
      <w:r>
        <w:t>Face Detection</w:t>
      </w:r>
      <w:r>
        <w:t>的</w:t>
      </w:r>
      <w:r>
        <w:t>Presenter Server</w:t>
      </w:r>
      <w:r>
        <w:t>最多支持</w:t>
      </w:r>
      <w:r>
        <w:t>10</w:t>
      </w:r>
      <w:r>
        <w:t>路</w:t>
      </w:r>
      <w:r>
        <w:t>Channel</w:t>
      </w:r>
      <w:r>
        <w:t>同时显示，每个</w:t>
      </w:r>
      <w:r>
        <w:rPr>
          <w:rFonts w:eastAsia="Times New Roman" w:cs="Times New Roman"/>
        </w:rPr>
        <w:t xml:space="preserve"> </w:t>
      </w:r>
      <w:proofErr w:type="spellStart"/>
      <w:r>
        <w:rPr>
          <w:i/>
        </w:rPr>
        <w:t>presenter_view_app_name</w:t>
      </w:r>
      <w:proofErr w:type="spellEnd"/>
      <w:r>
        <w:t xml:space="preserve"> </w:t>
      </w:r>
      <w:r>
        <w:t>对应一路</w:t>
      </w:r>
      <w:r>
        <w:t>Channel</w:t>
      </w:r>
      <w:r>
        <w:t>。</w:t>
      </w:r>
    </w:p>
    <w:p w14:paraId="11A939BD" w14:textId="77777777" w:rsidR="00D95BCD" w:rsidRDefault="009A4A92">
      <w:pPr>
        <w:pStyle w:val="NotesTextList"/>
        <w:rPr>
          <w:rFonts w:hint="default"/>
        </w:rPr>
      </w:pPr>
      <w:r>
        <w:t>由于硬件的限制，每一路支持的</w:t>
      </w:r>
      <w:proofErr w:type="gramStart"/>
      <w:r>
        <w:t>最大帧率是</w:t>
      </w:r>
      <w:proofErr w:type="gramEnd"/>
      <w:r>
        <w:t>20fps</w:t>
      </w:r>
      <w:r>
        <w:t>，受限于网络带宽的影响，</w:t>
      </w:r>
      <w:proofErr w:type="gramStart"/>
      <w:r>
        <w:t>帧率</w:t>
      </w:r>
      <w:proofErr w:type="gramEnd"/>
      <w:r>
        <w:t>会自动适配为较低</w:t>
      </w:r>
      <w:proofErr w:type="gramStart"/>
      <w:r>
        <w:t>的帧率进</w:t>
      </w:r>
      <w:proofErr w:type="gramEnd"/>
      <w:r>
        <w:t>行展示。</w:t>
      </w:r>
    </w:p>
    <w:p w14:paraId="2418C866" w14:textId="77777777" w:rsidR="00D95BCD" w:rsidRDefault="009A4A92" w:rsidP="00482139">
      <w:pPr>
        <w:pStyle w:val="Step"/>
        <w:numPr>
          <w:ilvl w:val="6"/>
          <w:numId w:val="59"/>
        </w:numPr>
        <w:rPr>
          <w:rFonts w:hint="default"/>
        </w:rPr>
      </w:pPr>
      <w:r>
        <w:t>单击右侧对应的</w:t>
      </w:r>
      <w:r>
        <w:t>View Name</w:t>
      </w:r>
      <w:r>
        <w:t>链接，比如上图的</w:t>
      </w:r>
      <w:r>
        <w:rPr>
          <w:rFonts w:eastAsia="Times New Roman" w:cs="Times New Roman"/>
        </w:rPr>
        <w:t>“</w:t>
      </w:r>
      <w:r>
        <w:t>video</w:t>
      </w:r>
      <w:r>
        <w:t>”，查看结果，对于检测到的人脸，会给出置信度的标注。</w:t>
      </w:r>
    </w:p>
    <w:p w14:paraId="65CCC87E" w14:textId="77777777" w:rsidR="00D95BCD" w:rsidRDefault="009A4A92">
      <w:pPr>
        <w:pStyle w:val="End"/>
        <w:rPr>
          <w:rFonts w:hint="default"/>
        </w:rPr>
      </w:pPr>
      <w:r>
        <w:t>----</w:t>
      </w:r>
      <w:r>
        <w:t>结束</w:t>
      </w:r>
    </w:p>
    <w:p w14:paraId="7C348900" w14:textId="77777777" w:rsidR="00D95BCD" w:rsidRDefault="009A4A92" w:rsidP="00482139">
      <w:pPr>
        <w:pStyle w:val="BlockLabel"/>
        <w:numPr>
          <w:ilvl w:val="5"/>
          <w:numId w:val="59"/>
        </w:numPr>
        <w:rPr>
          <w:rFonts w:hint="default"/>
        </w:rPr>
      </w:pPr>
      <w:r>
        <w:t>后续处理</w:t>
      </w:r>
    </w:p>
    <w:p w14:paraId="0678AF2D" w14:textId="77777777" w:rsidR="00D95BCD" w:rsidRDefault="009A4A92">
      <w:pPr>
        <w:pStyle w:val="ItemList"/>
        <w:rPr>
          <w:rFonts w:hint="default"/>
        </w:rPr>
      </w:pPr>
      <w:r>
        <w:rPr>
          <w:b/>
        </w:rPr>
        <w:t>停止</w:t>
      </w:r>
      <w:r>
        <w:rPr>
          <w:b/>
        </w:rPr>
        <w:t>Face Detection</w:t>
      </w:r>
      <w:r>
        <w:rPr>
          <w:b/>
        </w:rPr>
        <w:t>应用</w:t>
      </w:r>
    </w:p>
    <w:p w14:paraId="5EE513A8" w14:textId="77777777" w:rsidR="00D95BCD" w:rsidRDefault="009A4A92">
      <w:pPr>
        <w:pStyle w:val="ItemListText"/>
        <w:rPr>
          <w:rFonts w:hint="default"/>
        </w:rPr>
      </w:pPr>
      <w:r>
        <w:t>Face Detection</w:t>
      </w:r>
      <w:r>
        <w:t>应用执行后会处于持续运行状态，若要停止</w:t>
      </w:r>
      <w:r>
        <w:t>Face Detection</w:t>
      </w:r>
      <w:r>
        <w:t>应用程序，可执行如下操作。</w:t>
      </w:r>
    </w:p>
    <w:p w14:paraId="5CB3964C" w14:textId="60A75E11" w:rsidR="00A31E31" w:rsidRDefault="00A31E31" w:rsidP="00A31E31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t>单击如下图所示的停止按钮：</w:t>
      </w:r>
    </w:p>
    <w:p w14:paraId="0FD09E60" w14:textId="0C083EDF" w:rsidR="00A31E31" w:rsidRDefault="00A31E31" w:rsidP="00A31E31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rPr>
          <w:noProof/>
        </w:rPr>
        <w:drawing>
          <wp:inline distT="0" distB="0" distL="0" distR="0" wp14:anchorId="0655D0A7" wp14:editId="5DBB9408">
            <wp:extent cx="5166360" cy="525780"/>
            <wp:effectExtent l="0" t="0" r="0" b="7620"/>
            <wp:docPr id="22" name="图片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8778" cy="5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A503" w14:textId="1DE638B7" w:rsidR="002724E4" w:rsidRDefault="002724E4" w:rsidP="00A31E31">
      <w:pPr>
        <w:pStyle w:val="ItemList"/>
        <w:numPr>
          <w:ilvl w:val="0"/>
          <w:numId w:val="0"/>
        </w:numPr>
        <w:ind w:left="2126"/>
        <w:rPr>
          <w:rFonts w:hint="default"/>
        </w:rPr>
      </w:pPr>
    </w:p>
    <w:p w14:paraId="1DC7E5E5" w14:textId="77777777" w:rsidR="009C1F5E" w:rsidRDefault="00E346C5" w:rsidP="00A31E31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t>之后</w:t>
      </w:r>
      <w:proofErr w:type="spellStart"/>
      <w:r>
        <w:t>ssh</w:t>
      </w:r>
      <w:proofErr w:type="spellEnd"/>
      <w:r w:rsidR="00DD1344">
        <w:t>登录</w:t>
      </w:r>
      <w:r>
        <w:t>到开发</w:t>
      </w:r>
      <w:proofErr w:type="gramStart"/>
      <w:r>
        <w:t>板</w:t>
      </w:r>
      <w:r w:rsidR="009C1F5E">
        <w:t>执行</w:t>
      </w:r>
      <w:proofErr w:type="gramEnd"/>
      <w:r w:rsidR="009C1F5E">
        <w:t>如下命令查看</w:t>
      </w:r>
      <w:proofErr w:type="spellStart"/>
      <w:r w:rsidR="009C1F5E">
        <w:t>facedetection</w:t>
      </w:r>
      <w:proofErr w:type="spellEnd"/>
      <w:r w:rsidR="009C1F5E">
        <w:t>应用对应的服务进程</w:t>
      </w:r>
    </w:p>
    <w:p w14:paraId="241A8BE4" w14:textId="1E3CCE6D" w:rsidR="002724E4" w:rsidRPr="003E42E3" w:rsidRDefault="00E346C5" w:rsidP="003E42E3">
      <w:pPr>
        <w:pStyle w:val="ItemListText"/>
        <w:rPr>
          <w:rFonts w:hint="default"/>
          <w:b/>
        </w:rPr>
      </w:pPr>
      <w:proofErr w:type="spellStart"/>
      <w:r w:rsidRPr="003E42E3">
        <w:rPr>
          <w:rFonts w:hint="default"/>
          <w:b/>
        </w:rPr>
        <w:t>ps</w:t>
      </w:r>
      <w:proofErr w:type="spellEnd"/>
      <w:r w:rsidRPr="003E42E3">
        <w:rPr>
          <w:rFonts w:hint="default"/>
          <w:b/>
        </w:rPr>
        <w:t xml:space="preserve"> -</w:t>
      </w:r>
      <w:proofErr w:type="spellStart"/>
      <w:r w:rsidRPr="003E42E3">
        <w:rPr>
          <w:rFonts w:hint="default"/>
          <w:b/>
        </w:rPr>
        <w:t>ef</w:t>
      </w:r>
      <w:proofErr w:type="spellEnd"/>
      <w:r w:rsidRPr="003E42E3">
        <w:rPr>
          <w:rFonts w:hint="default"/>
          <w:b/>
        </w:rPr>
        <w:t xml:space="preserve"> | grep </w:t>
      </w:r>
      <w:proofErr w:type="spellStart"/>
      <w:r w:rsidRPr="003E42E3">
        <w:rPr>
          <w:rFonts w:hint="default"/>
          <w:b/>
        </w:rPr>
        <w:t>sample_facedetection</w:t>
      </w:r>
      <w:proofErr w:type="spellEnd"/>
    </w:p>
    <w:p w14:paraId="0D14FBF7" w14:textId="3147FC81" w:rsidR="00A47C97" w:rsidRDefault="00DD1344" w:rsidP="00A31E31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rPr>
          <w:noProof/>
        </w:rPr>
        <w:drawing>
          <wp:inline distT="0" distB="0" distL="0" distR="0" wp14:anchorId="193B6307" wp14:editId="1E6750BA">
            <wp:extent cx="5280660" cy="937260"/>
            <wp:effectExtent l="0" t="0" r="0" b="0"/>
            <wp:docPr id="23" name="图片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4610" cy="9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ACC4" w14:textId="3E58E6CD" w:rsidR="00F72D62" w:rsidRDefault="00F72D62" w:rsidP="00A31E31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t>如上图所示</w:t>
      </w:r>
      <w:r w:rsidR="00ED2CF2">
        <w:t>3286</w:t>
      </w:r>
      <w:r w:rsidR="00ED2CF2">
        <w:t>即为</w:t>
      </w:r>
      <w:proofErr w:type="spellStart"/>
      <w:r w:rsidR="00ED2CF2">
        <w:t>face</w:t>
      </w:r>
      <w:r w:rsidR="00ED2CF2">
        <w:rPr>
          <w:rFonts w:hint="default"/>
        </w:rPr>
        <w:t>_detection</w:t>
      </w:r>
      <w:proofErr w:type="spellEnd"/>
      <w:r w:rsidR="00ED2CF2">
        <w:t>应用所对应的进程</w:t>
      </w:r>
      <w:r w:rsidR="00ED2CF2">
        <w:t>I</w:t>
      </w:r>
      <w:r w:rsidR="00ED2CF2">
        <w:rPr>
          <w:rFonts w:hint="default"/>
        </w:rPr>
        <w:t>D</w:t>
      </w:r>
      <w:r w:rsidR="00ED2CF2">
        <w:t>。</w:t>
      </w:r>
    </w:p>
    <w:p w14:paraId="739B23E8" w14:textId="3E236F85" w:rsidR="00ED2CF2" w:rsidRDefault="00ED2CF2" w:rsidP="00A31E31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t>若想停止此项应用，执行如下命令</w:t>
      </w:r>
      <w:r w:rsidR="00F91341">
        <w:t>：</w:t>
      </w:r>
    </w:p>
    <w:p w14:paraId="707A25A5" w14:textId="5809D83C" w:rsidR="00F91341" w:rsidRPr="00A31E31" w:rsidRDefault="00F91341" w:rsidP="00A31E31">
      <w:pPr>
        <w:pStyle w:val="ItemList"/>
        <w:numPr>
          <w:ilvl w:val="0"/>
          <w:numId w:val="0"/>
        </w:numPr>
        <w:ind w:left="2126"/>
        <w:rPr>
          <w:rFonts w:hint="default"/>
        </w:rPr>
      </w:pPr>
      <w:r>
        <w:rPr>
          <w:rFonts w:hint="default"/>
        </w:rPr>
        <w:t>K</w:t>
      </w:r>
      <w:r>
        <w:t>ill</w:t>
      </w:r>
      <w:r>
        <w:rPr>
          <w:rFonts w:hint="default"/>
        </w:rPr>
        <w:t xml:space="preserve"> -9 3286</w:t>
      </w:r>
    </w:p>
    <w:p w14:paraId="758954E8" w14:textId="77777777" w:rsidR="00A31E31" w:rsidRPr="00A31E31" w:rsidRDefault="00A31E31" w:rsidP="00A31E31">
      <w:pPr>
        <w:pStyle w:val="ItemList"/>
        <w:numPr>
          <w:ilvl w:val="0"/>
          <w:numId w:val="0"/>
        </w:numPr>
        <w:ind w:left="2126" w:hanging="425"/>
        <w:rPr>
          <w:rFonts w:hint="default"/>
        </w:rPr>
      </w:pPr>
    </w:p>
    <w:p w14:paraId="38546337" w14:textId="4B682612" w:rsidR="00D95BCD" w:rsidRDefault="009A4A92">
      <w:pPr>
        <w:pStyle w:val="ItemList"/>
        <w:rPr>
          <w:rFonts w:hint="default"/>
        </w:rPr>
      </w:pPr>
      <w:r>
        <w:rPr>
          <w:b/>
        </w:rPr>
        <w:t>停止</w:t>
      </w:r>
      <w:r>
        <w:rPr>
          <w:b/>
        </w:rPr>
        <w:t>Presenter Server</w:t>
      </w:r>
      <w:r>
        <w:rPr>
          <w:b/>
        </w:rPr>
        <w:t>服务</w:t>
      </w:r>
    </w:p>
    <w:p w14:paraId="186F0EE6" w14:textId="77777777" w:rsidR="00D95BCD" w:rsidRDefault="009A4A92">
      <w:pPr>
        <w:pStyle w:val="ItemListText"/>
        <w:rPr>
          <w:rFonts w:hint="default"/>
        </w:rPr>
      </w:pPr>
      <w:r>
        <w:lastRenderedPageBreak/>
        <w:t>Presenter Server</w:t>
      </w:r>
      <w:r>
        <w:t>服务启动后会一直处于运行状态，若想停止</w:t>
      </w:r>
      <w:r>
        <w:t>Face Detection</w:t>
      </w:r>
      <w:r>
        <w:t>应用对应的</w:t>
      </w:r>
      <w:r>
        <w:t>Presenter Server</w:t>
      </w:r>
      <w:r>
        <w:t>服务，可执行如下操作。</w:t>
      </w:r>
    </w:p>
    <w:p w14:paraId="779B3FD4" w14:textId="77777777" w:rsidR="00D95BCD" w:rsidRDefault="009A4A92">
      <w:pPr>
        <w:pStyle w:val="ItemListText"/>
        <w:rPr>
          <w:rFonts w:hint="default"/>
        </w:rPr>
      </w:pPr>
      <w:r>
        <w:t>以</w:t>
      </w:r>
      <w:r>
        <w:t>Mind Studio</w:t>
      </w:r>
      <w:r>
        <w:t>安装用户在</w:t>
      </w:r>
      <w:r>
        <w:t>Mind Studio</w:t>
      </w:r>
      <w:r>
        <w:t>所在服务器中执行如下命令查看</w:t>
      </w:r>
      <w:r>
        <w:t>Face Detection</w:t>
      </w:r>
      <w:r>
        <w:t>应用对应的</w:t>
      </w:r>
      <w:r>
        <w:t>Presenter Server</w:t>
      </w:r>
      <w:r>
        <w:t>服务的进程。</w:t>
      </w:r>
    </w:p>
    <w:p w14:paraId="19ECA3A6" w14:textId="77777777" w:rsidR="00D95BCD" w:rsidRDefault="009A4A92">
      <w:pPr>
        <w:pStyle w:val="ItemListText"/>
        <w:rPr>
          <w:rFonts w:hint="default"/>
        </w:rPr>
      </w:pPr>
      <w:proofErr w:type="spellStart"/>
      <w:r>
        <w:rPr>
          <w:b/>
        </w:rPr>
        <w:t>ps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ef</w:t>
      </w:r>
      <w:proofErr w:type="spellEnd"/>
      <w:r>
        <w:rPr>
          <w:b/>
        </w:rPr>
        <w:t xml:space="preserve"> | grep presenter | grep </w:t>
      </w:r>
      <w:proofErr w:type="spellStart"/>
      <w:r>
        <w:rPr>
          <w:b/>
        </w:rPr>
        <w:t>face_detection</w:t>
      </w:r>
      <w:proofErr w:type="spellEnd"/>
    </w:p>
    <w:p w14:paraId="264EE60E" w14:textId="77777777" w:rsidR="00D95BCD" w:rsidRDefault="009A4A92">
      <w:pPr>
        <w:pStyle w:val="ItemlistTextTD"/>
      </w:pPr>
      <w:r>
        <w:t>ascend@ascend-HP-ProDesk-600-G4-PCI-</w:t>
      </w:r>
      <w:proofErr w:type="gramStart"/>
      <w:r>
        <w:t>MT:~</w:t>
      </w:r>
      <w:proofErr w:type="gramEnd"/>
      <w:r>
        <w:t>/sample-</w:t>
      </w:r>
      <w:proofErr w:type="spellStart"/>
      <w:r>
        <w:t>facedetection</w:t>
      </w:r>
      <w:proofErr w:type="spellEnd"/>
      <w:r>
        <w:t xml:space="preserve">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presenter | grep </w:t>
      </w:r>
      <w:proofErr w:type="spellStart"/>
      <w:r>
        <w:t>face_detection</w:t>
      </w:r>
      <w:proofErr w:type="spellEnd"/>
      <w:r>
        <w:t xml:space="preserve"> </w:t>
      </w:r>
      <w:r>
        <w:br/>
        <w:t xml:space="preserve">ascend    </w:t>
      </w:r>
      <w:r>
        <w:rPr>
          <w:b/>
          <w:i/>
        </w:rPr>
        <w:t>7701</w:t>
      </w:r>
      <w:r>
        <w:t xml:space="preserve">  1615  0 14:21 pts/8    00:00:00 python3 presenterserver/presenter_server.py --app </w:t>
      </w:r>
      <w:proofErr w:type="spellStart"/>
      <w:r>
        <w:t>face_detection</w:t>
      </w:r>
      <w:proofErr w:type="spellEnd"/>
    </w:p>
    <w:p w14:paraId="3BDC7D41" w14:textId="77777777" w:rsidR="00D95BCD" w:rsidRDefault="009A4A92">
      <w:pPr>
        <w:pStyle w:val="ItemListText"/>
        <w:rPr>
          <w:rFonts w:hint="default"/>
        </w:rPr>
      </w:pPr>
      <w:r>
        <w:t>如上所示</w:t>
      </w:r>
      <w:r>
        <w:rPr>
          <w:rFonts w:eastAsia="Times New Roman"/>
        </w:rPr>
        <w:t xml:space="preserve"> </w:t>
      </w:r>
      <w:r>
        <w:rPr>
          <w:i/>
        </w:rPr>
        <w:t>7701</w:t>
      </w:r>
      <w:r>
        <w:t xml:space="preserve"> </w:t>
      </w:r>
      <w:r>
        <w:t>即为</w:t>
      </w:r>
      <w:proofErr w:type="spellStart"/>
      <w:r>
        <w:t>face_detection</w:t>
      </w:r>
      <w:proofErr w:type="spellEnd"/>
      <w:r>
        <w:t>应用对应的</w:t>
      </w:r>
      <w:r>
        <w:t>Presenter Server</w:t>
      </w:r>
      <w:r>
        <w:t>服务的进程</w:t>
      </w:r>
      <w:r>
        <w:t>ID</w:t>
      </w:r>
      <w:r>
        <w:t>。</w:t>
      </w:r>
    </w:p>
    <w:p w14:paraId="14BDFC1C" w14:textId="77777777" w:rsidR="00D95BCD" w:rsidRDefault="009A4A92">
      <w:pPr>
        <w:pStyle w:val="ItemListText"/>
        <w:rPr>
          <w:rFonts w:hint="default"/>
        </w:rPr>
      </w:pPr>
      <w:r>
        <w:t>若想停止此服务，执行如下命令：</w:t>
      </w:r>
    </w:p>
    <w:p w14:paraId="577D7B50" w14:textId="77777777" w:rsidR="00D95BCD" w:rsidRDefault="009A4A92">
      <w:pPr>
        <w:pStyle w:val="ItemListText"/>
        <w:rPr>
          <w:rFonts w:hint="default"/>
        </w:rPr>
      </w:pPr>
      <w:r>
        <w:rPr>
          <w:b/>
        </w:rPr>
        <w:t>kill -9</w:t>
      </w:r>
      <w:r>
        <w:t xml:space="preserve"> </w:t>
      </w:r>
      <w:r>
        <w:rPr>
          <w:i/>
        </w:rPr>
        <w:t>7701</w:t>
      </w:r>
    </w:p>
    <w:p w14:paraId="03F08E4C" w14:textId="77777777" w:rsidR="00D95BCD" w:rsidRDefault="009A4A92" w:rsidP="00482139">
      <w:pPr>
        <w:pStyle w:val="BlockLabel"/>
        <w:numPr>
          <w:ilvl w:val="5"/>
          <w:numId w:val="59"/>
        </w:numPr>
        <w:rPr>
          <w:rFonts w:hint="default"/>
        </w:rPr>
      </w:pPr>
      <w:del w:id="29" w:author="Zangyan (zangyan, Turing)" w:date="2019-08-12T14:27:00Z">
        <w:r>
          <w:delText>网络模型及</w:delText>
        </w:r>
      </w:del>
      <w:r>
        <w:t>公共代码库下载</w:t>
      </w:r>
    </w:p>
    <w:p w14:paraId="3E8FB21B" w14:textId="77777777" w:rsidR="00D95BCD" w:rsidRDefault="009A4A92" w:rsidP="00525951">
      <w:pPr>
        <w:pStyle w:val="ItemList"/>
        <w:ind w:left="1701"/>
        <w:rPr>
          <w:del w:id="30" w:author="Zangyan (zangyan, Turing)" w:date="2019-08-12T14:27:00Z"/>
          <w:rFonts w:hint="default"/>
        </w:rPr>
      </w:pPr>
      <w:del w:id="31" w:author="Zangyan (zangyan, Turing)" w:date="2019-08-12T14:27:00Z">
        <w:r>
          <w:delText>网络模型文件下载</w:delText>
        </w:r>
      </w:del>
    </w:p>
    <w:p w14:paraId="29B08E00" w14:textId="77777777" w:rsidR="00D95BCD" w:rsidRDefault="009A4A92">
      <w:pPr>
        <w:pStyle w:val="ItemList"/>
        <w:numPr>
          <w:ilvl w:val="0"/>
          <w:numId w:val="0"/>
        </w:numPr>
        <w:ind w:left="1701"/>
        <w:rPr>
          <w:del w:id="32" w:author="Zangyan (zangyan, Turing)" w:date="2019-08-12T14:27:00Z"/>
          <w:rFonts w:hint="default"/>
        </w:rPr>
        <w:pPrChange w:id="33" w:author="Zangyan (zangyan, Turing)" w:date="2019-08-12T14:27:00Z">
          <w:pPr>
            <w:pStyle w:val="ItemList"/>
          </w:pPr>
        </w:pPrChange>
      </w:pPr>
      <w:bookmarkStart w:id="34" w:name="_d0e444"/>
      <w:bookmarkEnd w:id="34"/>
      <w:del w:id="35" w:author="Zangyan (zangyan, Turing)" w:date="2019-08-12T14:27:00Z">
        <w:r>
          <w:delText>公共代码库下载</w:delText>
        </w:r>
      </w:del>
    </w:p>
    <w:p w14:paraId="754467D2" w14:textId="53417B21" w:rsidR="00D95BCD" w:rsidRDefault="009A4A92" w:rsidP="00525951">
      <w:pPr>
        <w:pStyle w:val="ItemListText"/>
        <w:ind w:left="1701"/>
        <w:rPr>
          <w:rFonts w:hint="default"/>
        </w:rPr>
      </w:pPr>
      <w:r>
        <w:t>将依赖软件库下载到</w:t>
      </w:r>
      <w:r w:rsidR="00FB2346">
        <w:rPr>
          <w:rFonts w:ascii="宋体" w:hAnsi="宋体" w:cs="宋体"/>
        </w:rPr>
        <w:t>同</w:t>
      </w:r>
      <w:r w:rsidR="00AD6A18">
        <w:rPr>
          <w:rFonts w:ascii="宋体" w:hAnsi="宋体" w:cs="宋体" w:hint="default"/>
        </w:rPr>
        <w:t>func_deploy.sh,</w:t>
      </w:r>
      <w:r w:rsidR="00FB2346">
        <w:rPr>
          <w:rFonts w:ascii="宋体" w:hAnsi="宋体" w:cs="宋体"/>
        </w:rPr>
        <w:t>build</w:t>
      </w:r>
      <w:r w:rsidR="00FB2346">
        <w:rPr>
          <w:rFonts w:ascii="宋体" w:hAnsi="宋体" w:cs="宋体" w:hint="default"/>
        </w:rPr>
        <w:t>_ezdvpp.sh</w:t>
      </w:r>
      <w:r w:rsidR="00FB2346">
        <w:rPr>
          <w:rFonts w:ascii="宋体" w:hAnsi="宋体" w:cs="宋体"/>
        </w:rPr>
        <w:t>和b</w:t>
      </w:r>
      <w:r w:rsidR="00FB2346">
        <w:rPr>
          <w:rFonts w:ascii="宋体" w:hAnsi="宋体" w:cs="宋体" w:hint="default"/>
        </w:rPr>
        <w:t>uild_present</w:t>
      </w:r>
      <w:r w:rsidR="00BD7DA4">
        <w:rPr>
          <w:rFonts w:ascii="宋体" w:hAnsi="宋体" w:cs="宋体" w:hint="default"/>
        </w:rPr>
        <w:t>age</w:t>
      </w:r>
      <w:r w:rsidR="00BD7DA4" w:rsidRPr="00BD7DA4">
        <w:rPr>
          <w:rFonts w:ascii="宋体" w:hAnsi="宋体" w:cs="宋体"/>
        </w:rPr>
        <w:t>n</w:t>
      </w:r>
      <w:r w:rsidR="00BD7DA4" w:rsidRPr="00BD7DA4">
        <w:rPr>
          <w:rFonts w:ascii="宋体" w:hAnsi="宋体" w:cs="宋体" w:hint="default"/>
        </w:rPr>
        <w:t>t</w:t>
      </w:r>
      <w:r w:rsidR="00BD7DA4">
        <w:rPr>
          <w:rFonts w:ascii="宋体" w:hAnsi="宋体" w:cs="宋体" w:hint="default"/>
        </w:rPr>
        <w:t>.</w:t>
      </w:r>
      <w:r w:rsidR="00BD7DA4" w:rsidRPr="00BD7DA4">
        <w:rPr>
          <w:rFonts w:ascii="宋体" w:hAnsi="宋体" w:cs="宋体" w:hint="default"/>
        </w:rPr>
        <w:t>sh</w:t>
      </w:r>
      <w:r w:rsidR="00BD7DA4">
        <w:rPr>
          <w:rFonts w:ascii="宋体" w:hAnsi="宋体" w:cs="宋体"/>
        </w:rPr>
        <w:t>同一个目录下</w:t>
      </w:r>
      <w:r>
        <w:t>。</w:t>
      </w:r>
    </w:p>
    <w:p w14:paraId="5C4FCA9D" w14:textId="77777777" w:rsidR="00D95BCD" w:rsidRDefault="009A4A92" w:rsidP="00482139">
      <w:pPr>
        <w:pStyle w:val="TableDescription"/>
        <w:numPr>
          <w:ilvl w:val="8"/>
          <w:numId w:val="59"/>
        </w:numPr>
        <w:tabs>
          <w:tab w:val="left" w:pos="0"/>
        </w:tabs>
        <w:rPr>
          <w:rFonts w:hint="default"/>
        </w:rPr>
      </w:pPr>
      <w:r>
        <w:rPr>
          <w:rFonts w:hint="default"/>
        </w:rPr>
        <w:t>依赖代码库下载</w:t>
      </w:r>
    </w:p>
    <w:tbl>
      <w:tblPr>
        <w:tblW w:w="0" w:type="auto"/>
        <w:tblInd w:w="1807" w:type="dxa"/>
        <w:tblLayout w:type="fixed"/>
        <w:tblLook w:val="0000" w:firstRow="0" w:lastRow="0" w:firstColumn="0" w:lastColumn="0" w:noHBand="0" w:noVBand="0"/>
      </w:tblPr>
      <w:tblGrid>
        <w:gridCol w:w="2646"/>
        <w:gridCol w:w="2646"/>
        <w:gridCol w:w="2661"/>
      </w:tblGrid>
      <w:tr w:rsidR="00D95BCD" w14:paraId="0B8F7C15" w14:textId="77777777">
        <w:trPr>
          <w:tblHeader/>
        </w:trPr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7C1CD574" w14:textId="77777777" w:rsidR="00D95BCD" w:rsidRDefault="009A4A92">
            <w:pPr>
              <w:pStyle w:val="TableHeading"/>
              <w:rPr>
                <w:rFonts w:hint="default"/>
              </w:rPr>
            </w:pPr>
            <w:r>
              <w:t>模块名称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14:paraId="7935BCF9" w14:textId="77777777" w:rsidR="00D95BCD" w:rsidRDefault="009A4A92">
            <w:pPr>
              <w:pStyle w:val="TableHeading"/>
              <w:rPr>
                <w:rFonts w:hint="default"/>
              </w:rPr>
            </w:pPr>
            <w:r>
              <w:t>模块描述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D9F83C9" w14:textId="77777777" w:rsidR="00D95BCD" w:rsidRDefault="009A4A92">
            <w:pPr>
              <w:pStyle w:val="TableHeading"/>
              <w:rPr>
                <w:rFonts w:hint="default"/>
              </w:rPr>
            </w:pPr>
            <w:r>
              <w:t>下载地址</w:t>
            </w:r>
          </w:p>
        </w:tc>
      </w:tr>
      <w:tr w:rsidR="00D95BCD" w14:paraId="78FCB45F" w14:textId="77777777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97DEBD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EZDVPP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48B979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对</w:t>
            </w:r>
            <w:r>
              <w:t>DVPP</w:t>
            </w:r>
            <w:r>
              <w:t>接口进行了封装，提供对图片</w:t>
            </w:r>
            <w:r>
              <w:t>/</w:t>
            </w:r>
            <w:r>
              <w:t>视频的处理能力。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355E" w14:textId="3BE54E51" w:rsidR="00D95BCD" w:rsidRDefault="009A4A92">
            <w:pPr>
              <w:pStyle w:val="TableText"/>
              <w:rPr>
                <w:rFonts w:hint="default"/>
              </w:rPr>
            </w:pPr>
            <w:commentRangeStart w:id="36"/>
            <w:r w:rsidRPr="00FC1213">
              <w:rPr>
                <w:rStyle w:val="ae"/>
              </w:rPr>
              <w:t>https://github.com/Ascend/sdk-ezdvpp</w:t>
            </w:r>
            <w:commentRangeEnd w:id="36"/>
            <w:r w:rsidR="00FC1213">
              <w:rPr>
                <w:rStyle w:val="aa"/>
              </w:rPr>
              <w:commentReference w:id="36"/>
            </w:r>
          </w:p>
          <w:p w14:paraId="070C2BE5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下载后请保持文件夹名称为</w:t>
            </w:r>
            <w:proofErr w:type="spellStart"/>
            <w:r>
              <w:t>ezdvpp</w:t>
            </w:r>
            <w:proofErr w:type="spellEnd"/>
            <w:r>
              <w:t>。</w:t>
            </w:r>
          </w:p>
        </w:tc>
      </w:tr>
      <w:tr w:rsidR="00D95BCD" w14:paraId="250BA6A7" w14:textId="77777777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A0ABF5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Presenter Agent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F18AD4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与</w:t>
            </w:r>
            <w:r>
              <w:t>Presenter Server</w:t>
            </w:r>
            <w:r>
              <w:t>进行交互的</w:t>
            </w:r>
            <w:r>
              <w:t>API</w:t>
            </w:r>
            <w:r>
              <w:t>接口。</w:t>
            </w:r>
          </w:p>
        </w:tc>
        <w:commentRangeStart w:id="37"/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7C307" w14:textId="77777777" w:rsidR="00D95BCD" w:rsidRDefault="000B267E">
            <w:pPr>
              <w:pStyle w:val="TableText"/>
              <w:rPr>
                <w:rFonts w:hint="default"/>
              </w:rPr>
            </w:pPr>
            <w:r>
              <w:rPr>
                <w:rStyle w:val="ae"/>
              </w:rPr>
              <w:fldChar w:fldCharType="begin"/>
            </w:r>
            <w:r>
              <w:rPr>
                <w:rStyle w:val="ae"/>
              </w:rPr>
              <w:instrText xml:space="preserve"> HYPERLINK "https://github.com/Ascend/sdk-presenter/tree/master" </w:instrText>
            </w:r>
            <w:r>
              <w:rPr>
                <w:rStyle w:val="ae"/>
              </w:rPr>
              <w:fldChar w:fldCharType="separate"/>
            </w:r>
            <w:r w:rsidR="009A4A92">
              <w:rPr>
                <w:rStyle w:val="ae"/>
              </w:rPr>
              <w:t>https://github.com/Ascend/sdk-presenter/tree/master</w:t>
            </w:r>
            <w:r>
              <w:rPr>
                <w:rStyle w:val="ae"/>
              </w:rPr>
              <w:fldChar w:fldCharType="end"/>
            </w:r>
          </w:p>
          <w:p w14:paraId="13B1BF7C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请获取此路径下的</w:t>
            </w:r>
            <w:proofErr w:type="spellStart"/>
            <w:r>
              <w:t>presenteragent</w:t>
            </w:r>
            <w:proofErr w:type="spellEnd"/>
            <w:r>
              <w:t>文件夹，下载后请保持文件夹名称为</w:t>
            </w:r>
            <w:proofErr w:type="spellStart"/>
            <w:r>
              <w:t>presenteragent</w:t>
            </w:r>
            <w:proofErr w:type="spellEnd"/>
            <w:r>
              <w:t>。</w:t>
            </w:r>
            <w:commentRangeEnd w:id="37"/>
            <w:r w:rsidR="00FC1213">
              <w:rPr>
                <w:rStyle w:val="aa"/>
              </w:rPr>
              <w:commentReference w:id="37"/>
            </w:r>
          </w:p>
        </w:tc>
      </w:tr>
      <w:tr w:rsidR="00D95BCD" w14:paraId="45B8BAFC" w14:textId="77777777"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052DC2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tornado (5.1.0)</w:t>
            </w:r>
          </w:p>
          <w:p w14:paraId="20B94432" w14:textId="77777777" w:rsidR="00D95BCD" w:rsidRDefault="009A4A92">
            <w:pPr>
              <w:pStyle w:val="TableText"/>
              <w:rPr>
                <w:rFonts w:hint="default"/>
              </w:rPr>
            </w:pPr>
            <w:proofErr w:type="spellStart"/>
            <w:r>
              <w:t>protobuf</w:t>
            </w:r>
            <w:proofErr w:type="spellEnd"/>
            <w:r>
              <w:t xml:space="preserve"> (3.5.1)</w:t>
            </w:r>
          </w:p>
          <w:p w14:paraId="7E79E809" w14:textId="77777777" w:rsidR="00D95BCD" w:rsidRDefault="009A4A92">
            <w:pPr>
              <w:pStyle w:val="TableText"/>
              <w:rPr>
                <w:rFonts w:hint="default"/>
              </w:rPr>
            </w:pPr>
            <w:proofErr w:type="spellStart"/>
            <w:r>
              <w:t>numpy</w:t>
            </w:r>
            <w:proofErr w:type="spellEnd"/>
            <w:r>
              <w:t xml:space="preserve"> (1.14.2)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C7921D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Presenter Server</w:t>
            </w:r>
            <w:r>
              <w:t>依赖的</w:t>
            </w:r>
            <w:r>
              <w:t>Python</w:t>
            </w:r>
            <w:r>
              <w:t>库</w:t>
            </w:r>
          </w:p>
        </w:tc>
        <w:tc>
          <w:tcPr>
            <w:tcW w:w="2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D2B4A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可以在</w:t>
            </w:r>
            <w:r>
              <w:t>python</w:t>
            </w:r>
            <w:proofErr w:type="gramStart"/>
            <w:r>
              <w:t>官网</w:t>
            </w:r>
            <w:proofErr w:type="gramEnd"/>
            <w:r w:rsidR="000141C8">
              <w:rPr>
                <w:rStyle w:val="ae"/>
              </w:rPr>
              <w:fldChar w:fldCharType="begin"/>
            </w:r>
            <w:r w:rsidR="000141C8">
              <w:rPr>
                <w:rStyle w:val="ae"/>
              </w:rPr>
              <w:instrText xml:space="preserve"> HYPERLINK "https://pypi.org/" </w:instrText>
            </w:r>
            <w:r w:rsidR="000141C8">
              <w:rPr>
                <w:rStyle w:val="ae"/>
              </w:rPr>
              <w:fldChar w:fldCharType="separate"/>
            </w:r>
            <w:r>
              <w:rPr>
                <w:rStyle w:val="ae"/>
              </w:rPr>
              <w:t>https://pypi.org/</w:t>
            </w:r>
            <w:r w:rsidR="000141C8">
              <w:rPr>
                <w:rStyle w:val="ae"/>
              </w:rPr>
              <w:fldChar w:fldCharType="end"/>
            </w:r>
            <w:r>
              <w:t>上搜索相关包进行安装。</w:t>
            </w:r>
          </w:p>
          <w:p w14:paraId="69B29E08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若使用</w:t>
            </w:r>
            <w:r>
              <w:t>pip3 install</w:t>
            </w:r>
            <w:r>
              <w:t>命令在线下载，可以使用如下命令指定相关版本进行下载，例如：</w:t>
            </w:r>
          </w:p>
          <w:p w14:paraId="04658555" w14:textId="77777777" w:rsidR="00D95BCD" w:rsidRDefault="009A4A92">
            <w:pPr>
              <w:pStyle w:val="TableText"/>
              <w:rPr>
                <w:rFonts w:hint="default"/>
              </w:rPr>
            </w:pPr>
            <w:r>
              <w:t>pip3 install tornado==5.1.0  -</w:t>
            </w:r>
            <w:proofErr w:type="spellStart"/>
            <w:r>
              <w:t>i</w:t>
            </w:r>
            <w:proofErr w:type="spellEnd"/>
            <w:r>
              <w:t xml:space="preserve">  </w:t>
            </w:r>
            <w:r>
              <w:rPr>
                <w:i/>
              </w:rPr>
              <w:t>指定库的安装源</w:t>
            </w:r>
            <w:r>
              <w:rPr>
                <w:rFonts w:eastAsia="Times New Roman" w:cs="Times New Roman"/>
              </w:rPr>
              <w:t xml:space="preserve">  </w:t>
            </w:r>
            <w:r>
              <w:t xml:space="preserve">--trusted-host  </w:t>
            </w:r>
            <w:r>
              <w:rPr>
                <w:i/>
              </w:rPr>
              <w:t>安装源的主机名</w:t>
            </w:r>
          </w:p>
        </w:tc>
      </w:tr>
    </w:tbl>
    <w:p w14:paraId="5AEA3CB9" w14:textId="77777777" w:rsidR="00D95BCD" w:rsidRDefault="00D95BCD" w:rsidP="003B454C">
      <w:pPr>
        <w:ind w:left="0"/>
        <w:rPr>
          <w:rFonts w:hint="default"/>
        </w:rPr>
        <w:sectPr w:rsidR="00D95BCD">
          <w:headerReference w:type="default" r:id="rId26"/>
          <w:footerReference w:type="default" r:id="rId27"/>
          <w:pgSz w:w="11906" w:h="16838"/>
          <w:pgMar w:top="1701" w:right="1134" w:bottom="1701" w:left="1134" w:header="567" w:footer="567" w:gutter="0"/>
          <w:cols w:space="720"/>
          <w:docGrid w:linePitch="312"/>
        </w:sectPr>
      </w:pPr>
    </w:p>
    <w:p w14:paraId="468D1008" w14:textId="50B2634A" w:rsidR="00D95BCD" w:rsidRDefault="00D95BCD" w:rsidP="0060747F">
      <w:pPr>
        <w:pStyle w:val="ItemStep"/>
        <w:ind w:left="0" w:firstLine="0"/>
        <w:rPr>
          <w:rFonts w:hint="default"/>
        </w:rPr>
      </w:pPr>
      <w:bookmarkStart w:id="38" w:name="_ZH-CN_TOPIC_0182554631"/>
      <w:bookmarkEnd w:id="38"/>
    </w:p>
    <w:sectPr w:rsidR="00D95BC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701" w:right="1134" w:bottom="1701" w:left="1134" w:header="567" w:footer="567" w:gutter="0"/>
      <w:cols w:space="720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E00" w:date="2019-10-21T10:29:00Z" w:initials="E">
    <w:p w14:paraId="6D6D0600" w14:textId="24899AF7" w:rsidR="001E7D89" w:rsidRDefault="001E7D89">
      <w:pPr>
        <w:pStyle w:val="aff3"/>
        <w:rPr>
          <w:rFonts w:hint="default"/>
        </w:rPr>
      </w:pPr>
      <w:r>
        <w:rPr>
          <w:rStyle w:val="aa"/>
          <w:rFonts w:hint="default"/>
        </w:rPr>
        <w:annotationRef/>
      </w:r>
      <w:r>
        <w:t>添加新上传的代码</w:t>
      </w:r>
      <w:r w:rsidR="00AD5A96">
        <w:t>下载连接</w:t>
      </w:r>
    </w:p>
  </w:comment>
  <w:comment w:id="12" w:author="E00 [2]" w:date="2019-10-31T09:57:00Z" w:initials="E">
    <w:p w14:paraId="1508F69D" w14:textId="1E079323" w:rsidR="000A2F0C" w:rsidRPr="000A2F0C" w:rsidRDefault="000A2F0C">
      <w:pPr>
        <w:pStyle w:val="aff3"/>
      </w:pPr>
      <w:r>
        <w:rPr>
          <w:rStyle w:val="aa"/>
          <w:rFonts w:hint="default"/>
        </w:rPr>
        <w:annotationRef/>
      </w:r>
      <w:r>
        <w:rPr>
          <w:rFonts w:hint="default"/>
        </w:rPr>
        <w:t>C31</w:t>
      </w:r>
      <w:r>
        <w:t>的版本不同，此处编号不同</w:t>
      </w:r>
      <w:bookmarkStart w:id="13" w:name="_GoBack"/>
      <w:bookmarkEnd w:id="13"/>
    </w:p>
  </w:comment>
  <w:comment w:id="17" w:author="E00" w:date="2019-10-22T20:01:00Z" w:initials="E">
    <w:p w14:paraId="714C5833" w14:textId="750B1E22" w:rsidR="00AC1595" w:rsidRDefault="00AC1595">
      <w:pPr>
        <w:pStyle w:val="aff3"/>
        <w:rPr>
          <w:rFonts w:hint="default"/>
        </w:rPr>
      </w:pPr>
      <w:r>
        <w:rPr>
          <w:rStyle w:val="aa"/>
          <w:rFonts w:hint="default"/>
        </w:rPr>
        <w:annotationRef/>
      </w:r>
      <w:r>
        <w:t>等待部署公共代码库脚本的存放连接</w:t>
      </w:r>
    </w:p>
  </w:comment>
  <w:comment w:id="36" w:author="E00" w:date="2019-10-23T11:31:00Z" w:initials="E">
    <w:p w14:paraId="5B0136B5" w14:textId="650A82DB" w:rsidR="00FC1213" w:rsidRDefault="00FC1213">
      <w:pPr>
        <w:pStyle w:val="aff3"/>
        <w:rPr>
          <w:rFonts w:hint="default"/>
        </w:rPr>
      </w:pPr>
      <w:r>
        <w:rPr>
          <w:rStyle w:val="aa"/>
          <w:rFonts w:hint="default"/>
        </w:rPr>
        <w:annotationRef/>
      </w:r>
      <w:r>
        <w:t>等待更新的连接地址</w:t>
      </w:r>
    </w:p>
  </w:comment>
  <w:comment w:id="37" w:author="E00" w:date="2019-10-23T11:31:00Z" w:initials="E">
    <w:p w14:paraId="3C84E103" w14:textId="74CF4E20" w:rsidR="00FC1213" w:rsidRDefault="00FC1213">
      <w:pPr>
        <w:pStyle w:val="aff3"/>
        <w:rPr>
          <w:rFonts w:hint="default"/>
        </w:rPr>
      </w:pPr>
      <w:r>
        <w:rPr>
          <w:rStyle w:val="aa"/>
          <w:rFonts w:hint="default"/>
        </w:rPr>
        <w:annotationRef/>
      </w:r>
      <w:r>
        <w:t>等待更新的连接地址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6D0600" w15:done="0"/>
  <w15:commentEx w15:paraId="1508F69D" w15:done="0"/>
  <w15:commentEx w15:paraId="714C5833" w15:done="0"/>
  <w15:commentEx w15:paraId="5B0136B5" w15:done="0"/>
  <w15:commentEx w15:paraId="3C84E1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6D0600" w16cid:durableId="21580705"/>
  <w16cid:commentId w16cid:paraId="1508F69D" w16cid:durableId="21652E8F"/>
  <w16cid:commentId w16cid:paraId="714C5833" w16cid:durableId="2159DE94"/>
  <w16cid:commentId w16cid:paraId="5B0136B5" w16cid:durableId="215AB881"/>
  <w16cid:commentId w16cid:paraId="3C84E103" w16cid:durableId="215AB8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875CC" w14:textId="77777777" w:rsidR="00CF64AB" w:rsidRDefault="00CF64AB">
      <w:pPr>
        <w:spacing w:before="0"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19FDA0EF" w14:textId="77777777" w:rsidR="00CF64AB" w:rsidRDefault="00CF64AB">
      <w:pPr>
        <w:spacing w:before="0"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D95BCD" w14:paraId="68DA8920" w14:textId="77777777">
      <w:trPr>
        <w:trHeight w:val="468"/>
      </w:trPr>
      <w:tc>
        <w:tcPr>
          <w:tcW w:w="3224" w:type="dxa"/>
          <w:tcBorders>
            <w:top w:val="single" w:sz="4" w:space="0" w:color="000000"/>
          </w:tcBorders>
        </w:tcPr>
        <w:p w14:paraId="212B16D4" w14:textId="77777777" w:rsidR="00D95BCD" w:rsidRDefault="009A4A9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"DocumentVersion"</w:instrText>
          </w:r>
          <w:r>
            <w:fldChar w:fldCharType="separate"/>
          </w:r>
          <w:r>
            <w:t>01</w:t>
          </w:r>
          <w:r>
            <w:fldChar w:fldCharType="end"/>
          </w:r>
          <w:r>
            <w:rPr>
              <w:rFonts w:eastAsia="Times New Roman" w:cs="Times New Roman"/>
            </w:rPr>
            <w:t xml:space="preserve"> </w:t>
          </w:r>
          <w:r>
            <w:t>(</w:t>
          </w:r>
          <w:r>
            <w:fldChar w:fldCharType="begin"/>
          </w:r>
          <w:r>
            <w:instrText xml:space="preserve"> DOCPROPERTY "ReleaseDate"</w:instrText>
          </w:r>
          <w:r>
            <w:fldChar w:fldCharType="separate"/>
          </w:r>
          <w:r>
            <w:t>2019-07-30</w:t>
          </w:r>
          <w:r>
            <w:fldChar w:fldCharType="end"/>
          </w:r>
          <w:r>
            <w:t>)</w:t>
          </w:r>
        </w:p>
      </w:tc>
      <w:tc>
        <w:tcPr>
          <w:tcW w:w="3224" w:type="dxa"/>
          <w:tcBorders>
            <w:top w:val="single" w:sz="4" w:space="0" w:color="000000"/>
          </w:tcBorders>
        </w:tcPr>
        <w:p w14:paraId="0D1788C7" w14:textId="77777777" w:rsidR="00D95BCD" w:rsidRDefault="009A4A92">
          <w:pPr>
            <w:pStyle w:val="HeadingMiddle"/>
          </w:pPr>
          <w:r>
            <w:fldChar w:fldCharType="begin"/>
          </w:r>
          <w:r>
            <w:instrText xml:space="preserve"> DOCPROPERTY "ProprietaryDeclaration"</w:instrText>
          </w:r>
          <w:r>
            <w:fldChar w:fldCharType="separate"/>
          </w:r>
          <w:r>
            <w:t>版权所有</w:t>
          </w:r>
          <w:r>
            <w:t xml:space="preserve"> © </w:t>
          </w:r>
          <w:r>
            <w:t>华为技术有限公司</w:t>
          </w:r>
          <w:r>
            <w:fldChar w:fldCharType="end"/>
          </w:r>
        </w:p>
      </w:tc>
      <w:tc>
        <w:tcPr>
          <w:tcW w:w="3225" w:type="dxa"/>
          <w:tcBorders>
            <w:top w:val="single" w:sz="4" w:space="0" w:color="000000"/>
          </w:tcBorders>
        </w:tcPr>
        <w:p w14:paraId="5AE6F1E3" w14:textId="77777777" w:rsidR="00D95BCD" w:rsidRDefault="009A4A9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rFonts w:hint="default"/>
            </w:rPr>
            <w:t>4</w:t>
          </w:r>
          <w:r>
            <w:fldChar w:fldCharType="end"/>
          </w:r>
        </w:p>
      </w:tc>
    </w:tr>
  </w:tbl>
  <w:p w14:paraId="22CB6D8A" w14:textId="77777777" w:rsidR="00D95BCD" w:rsidRDefault="00D95BCD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F21E" w14:textId="77777777" w:rsidR="00D95BCD" w:rsidRDefault="00D95BCD">
    <w:pPr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D95BCD" w14:paraId="6E873E35" w14:textId="77777777">
      <w:trPr>
        <w:trHeight w:val="468"/>
      </w:trPr>
      <w:tc>
        <w:tcPr>
          <w:tcW w:w="3224" w:type="dxa"/>
          <w:tcBorders>
            <w:top w:val="single" w:sz="4" w:space="0" w:color="000000"/>
          </w:tcBorders>
        </w:tcPr>
        <w:p w14:paraId="09C34DED" w14:textId="77777777" w:rsidR="00D95BCD" w:rsidRDefault="009A4A9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"DocumentVersion"</w:instrText>
          </w:r>
          <w:r>
            <w:fldChar w:fldCharType="separate"/>
          </w:r>
          <w:r>
            <w:t>01</w:t>
          </w:r>
          <w:r>
            <w:fldChar w:fldCharType="end"/>
          </w:r>
          <w:r>
            <w:rPr>
              <w:rFonts w:eastAsia="Times New Roman" w:cs="Times New Roman"/>
            </w:rPr>
            <w:t xml:space="preserve"> </w:t>
          </w:r>
          <w:r>
            <w:t>(</w:t>
          </w:r>
          <w:r>
            <w:fldChar w:fldCharType="begin"/>
          </w:r>
          <w:r>
            <w:instrText xml:space="preserve"> DOCPROPERTY "ReleaseDate"</w:instrText>
          </w:r>
          <w:r>
            <w:fldChar w:fldCharType="separate"/>
          </w:r>
          <w:r>
            <w:t>2019-07-30</w:t>
          </w:r>
          <w:r>
            <w:fldChar w:fldCharType="end"/>
          </w:r>
          <w:r>
            <w:t>)</w:t>
          </w:r>
        </w:p>
      </w:tc>
      <w:tc>
        <w:tcPr>
          <w:tcW w:w="3224" w:type="dxa"/>
          <w:tcBorders>
            <w:top w:val="single" w:sz="4" w:space="0" w:color="000000"/>
          </w:tcBorders>
        </w:tcPr>
        <w:p w14:paraId="24914482" w14:textId="77777777" w:rsidR="00D95BCD" w:rsidRDefault="009A4A92">
          <w:pPr>
            <w:pStyle w:val="HeadingMiddle"/>
          </w:pPr>
          <w:r>
            <w:fldChar w:fldCharType="begin"/>
          </w:r>
          <w:r>
            <w:instrText xml:space="preserve"> DOCPROPERTY "ProprietaryDeclaration"</w:instrText>
          </w:r>
          <w:r>
            <w:fldChar w:fldCharType="separate"/>
          </w:r>
          <w:r>
            <w:t>版权所有</w:t>
          </w:r>
          <w:r>
            <w:t xml:space="preserve"> © </w:t>
          </w:r>
          <w:r>
            <w:t>华为技术有限公司</w:t>
          </w:r>
          <w:r>
            <w:fldChar w:fldCharType="end"/>
          </w:r>
        </w:p>
      </w:tc>
      <w:tc>
        <w:tcPr>
          <w:tcW w:w="3225" w:type="dxa"/>
          <w:tcBorders>
            <w:top w:val="single" w:sz="4" w:space="0" w:color="000000"/>
          </w:tcBorders>
        </w:tcPr>
        <w:p w14:paraId="73FDE6AC" w14:textId="77777777" w:rsidR="00D95BCD" w:rsidRDefault="009A4A9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rFonts w:hint="default"/>
            </w:rPr>
            <w:t>69</w:t>
          </w:r>
          <w:r>
            <w:fldChar w:fldCharType="end"/>
          </w:r>
        </w:p>
      </w:tc>
    </w:tr>
  </w:tbl>
  <w:p w14:paraId="556A5C7B" w14:textId="77777777" w:rsidR="00D95BCD" w:rsidRDefault="00D95BCD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31B54" w14:textId="77777777" w:rsidR="00D95BCD" w:rsidRDefault="00D95BCD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D3ED9" w14:textId="77777777" w:rsidR="00CF64AB" w:rsidRDefault="00CF64AB">
      <w:pPr>
        <w:spacing w:before="0"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24D9AA59" w14:textId="77777777" w:rsidR="00CF64AB" w:rsidRDefault="00CF64AB">
      <w:pPr>
        <w:spacing w:before="0"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95BCD" w14:paraId="2E0A073B" w14:textId="77777777">
      <w:trPr>
        <w:trHeight w:val="851"/>
      </w:trPr>
      <w:tc>
        <w:tcPr>
          <w:tcW w:w="4830" w:type="dxa"/>
          <w:tcBorders>
            <w:bottom w:val="single" w:sz="4" w:space="0" w:color="000000"/>
          </w:tcBorders>
          <w:vAlign w:val="bottom"/>
        </w:tcPr>
        <w:p w14:paraId="7E26DA78" w14:textId="77777777" w:rsidR="00D95BCD" w:rsidRDefault="009A4A9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"Product&amp;Project Name"</w:instrText>
          </w:r>
          <w:r>
            <w:fldChar w:fldCharType="separate"/>
          </w:r>
          <w:r>
            <w:t>开源</w:t>
          </w:r>
          <w:r>
            <w:t>Application</w:t>
          </w:r>
          <w:r>
            <w:t>使用指导</w:t>
          </w:r>
          <w:r>
            <w:fldChar w:fldCharType="end"/>
          </w:r>
        </w:p>
        <w:p w14:paraId="33982CE6" w14:textId="77777777" w:rsidR="00D95BCD" w:rsidRDefault="009A4A9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"DocumentName"</w:instrText>
          </w:r>
          <w:r>
            <w:fldChar w:fldCharType="separate"/>
          </w:r>
          <w:r>
            <w:t>开源</w:t>
          </w:r>
          <w:r>
            <w:t>Application</w:t>
          </w:r>
          <w:r>
            <w:t>使用指导</w:t>
          </w:r>
          <w:r>
            <w:fldChar w:fldCharType="end"/>
          </w:r>
        </w:p>
      </w:tc>
      <w:tc>
        <w:tcPr>
          <w:tcW w:w="4830" w:type="dxa"/>
          <w:tcBorders>
            <w:bottom w:val="single" w:sz="4" w:space="0" w:color="000000"/>
          </w:tcBorders>
          <w:vAlign w:val="bottom"/>
        </w:tcPr>
        <w:p w14:paraId="6FFF3E68" w14:textId="7F67029C" w:rsidR="00D95BCD" w:rsidRDefault="009C1EFD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1 \* MERGEFORMAT </w:instrText>
          </w:r>
          <w:r>
            <w:rPr>
              <w:noProof/>
            </w:rPr>
            <w:fldChar w:fldCharType="separate"/>
          </w:r>
          <w:r w:rsidR="000A2F0C">
            <w:rPr>
              <w:noProof/>
            </w:rPr>
            <w:t>人脸检测</w:t>
          </w: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1 \* MERGEFORMAT </w:instrText>
          </w:r>
          <w:r>
            <w:rPr>
              <w:noProof/>
            </w:rPr>
            <w:fldChar w:fldCharType="separate"/>
          </w:r>
          <w:r w:rsidR="000A2F0C">
            <w:rPr>
              <w:noProof/>
            </w:rPr>
            <w:t>人脸检测</w:t>
          </w:r>
          <w:r>
            <w:rPr>
              <w:noProof/>
            </w:rPr>
            <w:fldChar w:fldCharType="end"/>
          </w:r>
        </w:p>
      </w:tc>
    </w:tr>
  </w:tbl>
  <w:p w14:paraId="51C42831" w14:textId="77777777" w:rsidR="00D95BCD" w:rsidRDefault="00D95BCD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B63FD" w14:textId="77777777" w:rsidR="00D95BCD" w:rsidRDefault="00D95BCD">
    <w:pPr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D95BCD" w14:paraId="74242794" w14:textId="77777777">
      <w:trPr>
        <w:trHeight w:val="851"/>
      </w:trPr>
      <w:tc>
        <w:tcPr>
          <w:tcW w:w="4830" w:type="dxa"/>
          <w:tcBorders>
            <w:bottom w:val="single" w:sz="4" w:space="0" w:color="000000"/>
          </w:tcBorders>
          <w:vAlign w:val="bottom"/>
        </w:tcPr>
        <w:p w14:paraId="3A5D13C1" w14:textId="77777777" w:rsidR="00D95BCD" w:rsidRDefault="009A4A9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"Product&amp;Project Name"</w:instrText>
          </w:r>
          <w:r>
            <w:fldChar w:fldCharType="separate"/>
          </w:r>
          <w:r>
            <w:t>开源</w:t>
          </w:r>
          <w:r>
            <w:t>Application</w:t>
          </w:r>
          <w:r>
            <w:t>使用指导</w:t>
          </w:r>
          <w:r>
            <w:fldChar w:fldCharType="end"/>
          </w:r>
        </w:p>
        <w:p w14:paraId="1FCB9640" w14:textId="77777777" w:rsidR="00D95BCD" w:rsidRDefault="009A4A9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"DocumentName"</w:instrText>
          </w:r>
          <w:r>
            <w:fldChar w:fldCharType="separate"/>
          </w:r>
          <w:r>
            <w:t>开源</w:t>
          </w:r>
          <w:r>
            <w:t>Application</w:t>
          </w:r>
          <w:r>
            <w:t>使用指导</w:t>
          </w:r>
          <w:r>
            <w:fldChar w:fldCharType="end"/>
          </w:r>
        </w:p>
      </w:tc>
      <w:tc>
        <w:tcPr>
          <w:tcW w:w="4830" w:type="dxa"/>
          <w:tcBorders>
            <w:bottom w:val="single" w:sz="4" w:space="0" w:color="000000"/>
          </w:tcBorders>
          <w:vAlign w:val="bottom"/>
        </w:tcPr>
        <w:p w14:paraId="604FE57F" w14:textId="770EFBB4" w:rsidR="00D95BCD" w:rsidRDefault="009C1EFD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1 \* MERGEFORMAT </w:instrText>
          </w:r>
          <w:r>
            <w:rPr>
              <w:noProof/>
            </w:rPr>
            <w:fldChar w:fldCharType="separate"/>
          </w:r>
          <w:r w:rsidR="000A2F0C">
            <w:rPr>
              <w:noProof/>
            </w:rPr>
            <w:t>人脸检测</w:t>
          </w: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1 \* MERGEFORMAT </w:instrText>
          </w:r>
          <w:r>
            <w:rPr>
              <w:noProof/>
            </w:rPr>
            <w:fldChar w:fldCharType="separate"/>
          </w:r>
          <w:r w:rsidR="000A2F0C">
            <w:rPr>
              <w:noProof/>
            </w:rPr>
            <w:t>人脸检测</w:t>
          </w:r>
          <w:r>
            <w:rPr>
              <w:noProof/>
            </w:rPr>
            <w:fldChar w:fldCharType="end"/>
          </w:r>
        </w:p>
      </w:tc>
    </w:tr>
  </w:tbl>
  <w:p w14:paraId="2A0F4EEE" w14:textId="77777777" w:rsidR="00D95BCD" w:rsidRDefault="00D95BCD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6AFF8" w14:textId="77777777" w:rsidR="00D95BCD" w:rsidRDefault="00D95BCD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pStyle w:val="50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pStyle w:val="40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pStyle w:val="30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decimal"/>
      <w:pStyle w:val="20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pStyle w:val="51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pStyle w:val="41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pStyle w:val="31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pStyle w:val="21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000000C"/>
    <w:multiLevelType w:val="singleLevel"/>
    <w:tmpl w:val="0000000C"/>
    <w:lvl w:ilvl="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cs="Wingdings" w:hint="default"/>
        <w:color w:val="auto"/>
        <w:spacing w:val="0"/>
        <w:w w:val="100"/>
        <w:position w:val="1"/>
        <w:sz w:val="16"/>
        <w:szCs w:val="16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pStyle w:val="ThirdLevel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ganada"/>
      <w:lvlText w:val="%2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>
      <w:start w:val="1"/>
      <w:numFmt w:val="bulle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4" w15:restartNumberingAfterBreak="0">
    <w:nsid w:val="0000000F"/>
    <w:multiLevelType w:val="singleLevel"/>
    <w:tmpl w:val="0000000F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00000010"/>
    <w:multiLevelType w:val="singleLevel"/>
    <w:tmpl w:val="00000010"/>
    <w:lvl w:ilvl="0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cs="Wingdings" w:hint="default"/>
        <w:color w:val="auto"/>
        <w:spacing w:val="0"/>
        <w:w w:val="100"/>
        <w:position w:val="1"/>
        <w:sz w:val="13"/>
        <w:szCs w:val="13"/>
      </w:rPr>
    </w:lvl>
  </w:abstractNum>
  <w:abstractNum w:abstractNumId="16" w15:restartNumberingAfterBreak="0">
    <w:nsid w:val="00000011"/>
    <w:multiLevelType w:val="singleLevel"/>
    <w:tmpl w:val="00000011"/>
    <w:lvl w:ilvl="0">
      <w:start w:val="1"/>
      <w:numFmt w:val="decimal"/>
      <w:pStyle w:val="FigureDescriptioninPreface"/>
      <w:suff w:val="space"/>
      <w:lvlText w:val="图%1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</w:abstractNum>
  <w:abstractNum w:abstractNumId="17" w15:restartNumberingAfterBreak="0">
    <w:nsid w:val="00000012"/>
    <w:multiLevelType w:val="singleLevel"/>
    <w:tmpl w:val="00000012"/>
    <w:lvl w:ilvl="0">
      <w:start w:val="1"/>
      <w:numFmt w:val="decimal"/>
      <w:pStyle w:val="TableDescriptioninPreface"/>
      <w:suff w:val="space"/>
      <w:lvlText w:val="表%1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00000013"/>
    <w:multiLevelType w:val="singleLevel"/>
    <w:tmpl w:val="00000013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upperLetter"/>
      <w:pStyle w:val="StepinAppendix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upperLetter"/>
      <w:pStyle w:val="7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00000016"/>
    <w:multiLevelType w:val="singleLevel"/>
    <w:tmpl w:val="00000016"/>
    <w:lvl w:ilvl="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bullet"/>
      <w:pStyle w:val="Sub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cs="Wingdings" w:hint="default"/>
        <w:b w:val="0"/>
        <w:i w:val="0"/>
        <w:color w:val="auto"/>
        <w:position w:val="3"/>
        <w:sz w:val="13"/>
        <w:szCs w:val="13"/>
      </w:rPr>
    </w:lvl>
    <w:lvl w:ilvl="1">
      <w:start w:val="1"/>
      <w:numFmt w:val="lowerLetter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bullet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lvlText w:val=""/>
      <w:lvlJc w:val="left"/>
      <w:pPr>
        <w:tabs>
          <w:tab w:val="num" w:pos="568"/>
        </w:tabs>
        <w:ind w:left="568" w:hanging="284"/>
      </w:pPr>
      <w:rPr>
        <w:rFonts w:ascii="Wingdings" w:hAnsi="Wingdings" w:cs="Wingdings" w:hint="default"/>
        <w:b w:val="0"/>
        <w:i w:val="0"/>
        <w:color w:val="auto"/>
        <w:position w:val="3"/>
        <w:sz w:val="13"/>
        <w:szCs w:val="13"/>
      </w:rPr>
    </w:lvl>
    <w:lvl w:ilvl="5">
      <w:start w:val="1"/>
      <w:numFmt w:val="decimal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pStyle w:val="ThirdLevel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>
      <w:start w:val="1"/>
      <w:numFmt w:val="decimal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8">
      <w:start w:val="1"/>
      <w:numFmt w:val="decimal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abstractNum w:abstractNumId="24" w15:restartNumberingAfterBreak="0">
    <w:nsid w:val="00000019"/>
    <w:multiLevelType w:val="singleLevel"/>
    <w:tmpl w:val="00000019"/>
    <w:lvl w:ilvl="0">
      <w:start w:val="1"/>
      <w:numFmt w:val="decimal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9" w15:restartNumberingAfterBreak="0">
    <w:nsid w:val="0000001E"/>
    <w:multiLevelType w:val="multilevel"/>
    <w:tmpl w:val="0000001E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0" w15:restartNumberingAfterBreak="0">
    <w:nsid w:val="0000001F"/>
    <w:multiLevelType w:val="multilevel"/>
    <w:tmpl w:val="0000001F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1" w15:restartNumberingAfterBreak="0">
    <w:nsid w:val="00000020"/>
    <w:multiLevelType w:val="multilevel"/>
    <w:tmpl w:val="00000020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2" w15:restartNumberingAfterBreak="0">
    <w:nsid w:val="00000021"/>
    <w:multiLevelType w:val="multilevel"/>
    <w:tmpl w:val="00000021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3" w15:restartNumberingAfterBreak="0">
    <w:nsid w:val="00000022"/>
    <w:multiLevelType w:val="multilevel"/>
    <w:tmpl w:val="00000022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4" w15:restartNumberingAfterBreak="0">
    <w:nsid w:val="00000023"/>
    <w:multiLevelType w:val="multilevel"/>
    <w:tmpl w:val="00000023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5" w15:restartNumberingAfterBreak="0">
    <w:nsid w:val="00000024"/>
    <w:multiLevelType w:val="multilevel"/>
    <w:tmpl w:val="00000024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6" w15:restartNumberingAfterBreak="0">
    <w:nsid w:val="00000025"/>
    <w:multiLevelType w:val="multilevel"/>
    <w:tmpl w:val="00000025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7" w15:restartNumberingAfterBreak="0">
    <w:nsid w:val="00000026"/>
    <w:multiLevelType w:val="multilevel"/>
    <w:tmpl w:val="00000026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8" w15:restartNumberingAfterBreak="0">
    <w:nsid w:val="00000027"/>
    <w:multiLevelType w:val="multilevel"/>
    <w:tmpl w:val="00000027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9" w15:restartNumberingAfterBreak="0">
    <w:nsid w:val="00000028"/>
    <w:multiLevelType w:val="multilevel"/>
    <w:tmpl w:val="00000028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0" w15:restartNumberingAfterBreak="0">
    <w:nsid w:val="00000029"/>
    <w:multiLevelType w:val="multilevel"/>
    <w:tmpl w:val="00000029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1" w15:restartNumberingAfterBreak="0">
    <w:nsid w:val="0000002A"/>
    <w:multiLevelType w:val="multilevel"/>
    <w:tmpl w:val="0000002A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2" w15:restartNumberingAfterBreak="0">
    <w:nsid w:val="0000002B"/>
    <w:multiLevelType w:val="multilevel"/>
    <w:tmpl w:val="0000002B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3" w15:restartNumberingAfterBreak="0">
    <w:nsid w:val="0000002C"/>
    <w:multiLevelType w:val="multilevel"/>
    <w:tmpl w:val="0000002C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4" w15:restartNumberingAfterBreak="0">
    <w:nsid w:val="0000002D"/>
    <w:multiLevelType w:val="multilevel"/>
    <w:tmpl w:val="0000002D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5" w15:restartNumberingAfterBreak="0">
    <w:nsid w:val="0000002E"/>
    <w:multiLevelType w:val="multilevel"/>
    <w:tmpl w:val="0000002E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6" w15:restartNumberingAfterBreak="0">
    <w:nsid w:val="0000002F"/>
    <w:multiLevelType w:val="multilevel"/>
    <w:tmpl w:val="0000002F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7" w15:restartNumberingAfterBreak="0">
    <w:nsid w:val="00000030"/>
    <w:multiLevelType w:val="multilevel"/>
    <w:tmpl w:val="00000030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8" w15:restartNumberingAfterBreak="0">
    <w:nsid w:val="00000031"/>
    <w:multiLevelType w:val="multilevel"/>
    <w:tmpl w:val="00000031"/>
    <w:lvl w:ilvl="0">
      <w:start w:val="1"/>
      <w:numFmt w:val="decimal"/>
      <w:pStyle w:val="TableDescription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9" w15:restartNumberingAfterBreak="0">
    <w:nsid w:val="4A8B03F0"/>
    <w:multiLevelType w:val="multilevel"/>
    <w:tmpl w:val="CD9422A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</w:rPr>
    </w:lvl>
    <w:lvl w:ilvl="8">
      <w:start w:val="1"/>
      <w:numFmt w:val="decimal"/>
      <w:suff w:val="space"/>
      <w:lvlText w:val="表%8.%9"/>
      <w:lvlJc w:val="left"/>
      <w:pPr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50" w15:restartNumberingAfterBreak="0">
    <w:nsid w:val="5D51154E"/>
    <w:multiLevelType w:val="singleLevel"/>
    <w:tmpl w:val="5D5115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1" w15:restartNumberingAfterBreak="0">
    <w:nsid w:val="5D512620"/>
    <w:multiLevelType w:val="multilevel"/>
    <w:tmpl w:val="5D512620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52" w15:restartNumberingAfterBreak="0">
    <w:nsid w:val="5D51288C"/>
    <w:multiLevelType w:val="multilevel"/>
    <w:tmpl w:val="5D51288C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53" w15:restartNumberingAfterBreak="0">
    <w:nsid w:val="5D51399A"/>
    <w:multiLevelType w:val="multilevel"/>
    <w:tmpl w:val="5D51399A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54" w15:restartNumberingAfterBreak="0">
    <w:nsid w:val="5D515321"/>
    <w:multiLevelType w:val="multilevel"/>
    <w:tmpl w:val="5D515321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kern w:val="1"/>
        <w:positio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suff w:val="space"/>
      <w:lvlText w:val="图%7.%8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000000"/>
        <w:position w:val="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表%8.%9"/>
      <w:lvlJc w:val="left"/>
      <w:pPr>
        <w:tabs>
          <w:tab w:val="num" w:pos="0"/>
        </w:tabs>
        <w:ind w:left="1701" w:firstLine="0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</w:abstractNum>
  <w:num w:numId="1">
    <w:abstractNumId w:val="11"/>
  </w:num>
  <w:num w:numId="2">
    <w:abstractNumId w:val="0"/>
  </w:num>
  <w:num w:numId="3">
    <w:abstractNumId w:val="48"/>
  </w:num>
  <w:num w:numId="4">
    <w:abstractNumId w:val="20"/>
  </w:num>
  <w:num w:numId="5">
    <w:abstractNumId w:val="23"/>
  </w:num>
  <w:num w:numId="6">
    <w:abstractNumId w:val="18"/>
  </w:num>
  <w:num w:numId="7">
    <w:abstractNumId w:val="19"/>
  </w:num>
  <w:num w:numId="8">
    <w:abstractNumId w:val="22"/>
  </w:num>
  <w:num w:numId="9">
    <w:abstractNumId w:val="6"/>
  </w:num>
  <w:num w:numId="10">
    <w:abstractNumId w:val="21"/>
  </w:num>
  <w:num w:numId="11">
    <w:abstractNumId w:val="8"/>
  </w:num>
  <w:num w:numId="12">
    <w:abstractNumId w:val="12"/>
  </w:num>
  <w:num w:numId="13">
    <w:abstractNumId w:val="10"/>
  </w:num>
  <w:num w:numId="14">
    <w:abstractNumId w:val="1"/>
  </w:num>
  <w:num w:numId="15">
    <w:abstractNumId w:val="4"/>
  </w:num>
  <w:num w:numId="16">
    <w:abstractNumId w:val="3"/>
  </w:num>
  <w:num w:numId="17">
    <w:abstractNumId w:val="9"/>
  </w:num>
  <w:num w:numId="18">
    <w:abstractNumId w:val="2"/>
  </w:num>
  <w:num w:numId="19">
    <w:abstractNumId w:val="5"/>
  </w:num>
  <w:num w:numId="20">
    <w:abstractNumId w:val="16"/>
  </w:num>
  <w:num w:numId="21">
    <w:abstractNumId w:val="15"/>
  </w:num>
  <w:num w:numId="22">
    <w:abstractNumId w:val="7"/>
  </w:num>
  <w:num w:numId="23">
    <w:abstractNumId w:val="17"/>
  </w:num>
  <w:num w:numId="24">
    <w:abstractNumId w:val="14"/>
  </w:num>
  <w:num w:numId="25">
    <w:abstractNumId w:val="13"/>
  </w:num>
  <w:num w:numId="26">
    <w:abstractNumId w:val="25"/>
  </w:num>
  <w:num w:numId="27">
    <w:abstractNumId w:val="27"/>
  </w:num>
  <w:num w:numId="28">
    <w:abstractNumId w:val="26"/>
  </w:num>
  <w:num w:numId="29">
    <w:abstractNumId w:val="28"/>
  </w:num>
  <w:num w:numId="30">
    <w:abstractNumId w:val="50"/>
  </w:num>
  <w:num w:numId="31">
    <w:abstractNumId w:val="30"/>
  </w:num>
  <w:num w:numId="32">
    <w:abstractNumId w:val="29"/>
  </w:num>
  <w:num w:numId="33">
    <w:abstractNumId w:val="24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51"/>
  </w:num>
  <w:num w:numId="40">
    <w:abstractNumId w:val="23"/>
    <w:lvlOverride w:ilvl="0">
      <w:startOverride w:val="1"/>
    </w:lvlOverride>
  </w:num>
  <w:num w:numId="41">
    <w:abstractNumId w:val="36"/>
  </w:num>
  <w:num w:numId="42">
    <w:abstractNumId w:val="37"/>
  </w:num>
  <w:num w:numId="43">
    <w:abstractNumId w:val="38"/>
  </w:num>
  <w:num w:numId="44">
    <w:abstractNumId w:val="52"/>
  </w:num>
  <w:num w:numId="45">
    <w:abstractNumId w:val="23"/>
    <w:lvlOverride w:ilvl="0">
      <w:startOverride w:val="1"/>
    </w:lvlOverride>
  </w:num>
  <w:num w:numId="46">
    <w:abstractNumId w:val="39"/>
  </w:num>
  <w:num w:numId="47">
    <w:abstractNumId w:val="40"/>
  </w:num>
  <w:num w:numId="48">
    <w:abstractNumId w:val="41"/>
  </w:num>
  <w:num w:numId="49">
    <w:abstractNumId w:val="53"/>
  </w:num>
  <w:num w:numId="50">
    <w:abstractNumId w:val="23"/>
    <w:lvlOverride w:ilvl="0">
      <w:startOverride w:val="1"/>
    </w:lvlOverride>
  </w:num>
  <w:num w:numId="51">
    <w:abstractNumId w:val="42"/>
  </w:num>
  <w:num w:numId="52">
    <w:abstractNumId w:val="43"/>
  </w:num>
  <w:num w:numId="53">
    <w:abstractNumId w:val="44"/>
  </w:num>
  <w:num w:numId="54">
    <w:abstractNumId w:val="54"/>
  </w:num>
  <w:num w:numId="55">
    <w:abstractNumId w:val="23"/>
    <w:lvlOverride w:ilvl="0">
      <w:startOverride w:val="1"/>
    </w:lvlOverride>
  </w:num>
  <w:num w:numId="56">
    <w:abstractNumId w:val="45"/>
  </w:num>
  <w:num w:numId="57">
    <w:abstractNumId w:val="46"/>
  </w:num>
  <w:num w:numId="58">
    <w:abstractNumId w:val="47"/>
  </w:num>
  <w:num w:numId="59">
    <w:abstractNumId w:val="49"/>
  </w:num>
  <w:numIdMacAtCleanup w:val="5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00">
    <w15:presenceInfo w15:providerId="AD" w15:userId="S::E00@office365svip.tw::1a885e92-d65f-4884-81ee-a4fdf7c6e2c1"/>
  </w15:person>
  <w15:person w15:author="E00 [2]">
    <w15:presenceInfo w15:providerId="None" w15:userId="E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62"/>
    <w:rsid w:val="0000349E"/>
    <w:rsid w:val="000141C8"/>
    <w:rsid w:val="00023F06"/>
    <w:rsid w:val="00033168"/>
    <w:rsid w:val="000447DE"/>
    <w:rsid w:val="00044D04"/>
    <w:rsid w:val="00055477"/>
    <w:rsid w:val="000554E9"/>
    <w:rsid w:val="0006380D"/>
    <w:rsid w:val="000A2F0C"/>
    <w:rsid w:val="000B159D"/>
    <w:rsid w:val="000B267E"/>
    <w:rsid w:val="000B3155"/>
    <w:rsid w:val="000C32B7"/>
    <w:rsid w:val="000F0BEB"/>
    <w:rsid w:val="00102370"/>
    <w:rsid w:val="0011096F"/>
    <w:rsid w:val="00120482"/>
    <w:rsid w:val="00134D0A"/>
    <w:rsid w:val="00154B44"/>
    <w:rsid w:val="00170E6E"/>
    <w:rsid w:val="00182BE1"/>
    <w:rsid w:val="001847E5"/>
    <w:rsid w:val="00190DBF"/>
    <w:rsid w:val="001B1243"/>
    <w:rsid w:val="001E7D89"/>
    <w:rsid w:val="00207E2B"/>
    <w:rsid w:val="00240B71"/>
    <w:rsid w:val="00242D07"/>
    <w:rsid w:val="00261A45"/>
    <w:rsid w:val="00267086"/>
    <w:rsid w:val="00267902"/>
    <w:rsid w:val="002724E4"/>
    <w:rsid w:val="00273E5D"/>
    <w:rsid w:val="002816D2"/>
    <w:rsid w:val="0028364F"/>
    <w:rsid w:val="00291D8D"/>
    <w:rsid w:val="002A3FE0"/>
    <w:rsid w:val="002B6AF9"/>
    <w:rsid w:val="002E3625"/>
    <w:rsid w:val="002F0026"/>
    <w:rsid w:val="002F5EC1"/>
    <w:rsid w:val="00301BB1"/>
    <w:rsid w:val="003076AB"/>
    <w:rsid w:val="003201B0"/>
    <w:rsid w:val="00325FA5"/>
    <w:rsid w:val="00350C17"/>
    <w:rsid w:val="003646FC"/>
    <w:rsid w:val="00367B0B"/>
    <w:rsid w:val="0037721B"/>
    <w:rsid w:val="00377A03"/>
    <w:rsid w:val="00394041"/>
    <w:rsid w:val="003B454C"/>
    <w:rsid w:val="003C107B"/>
    <w:rsid w:val="003C2E7D"/>
    <w:rsid w:val="003E42E3"/>
    <w:rsid w:val="003E7870"/>
    <w:rsid w:val="003F6006"/>
    <w:rsid w:val="003F749B"/>
    <w:rsid w:val="00411DA3"/>
    <w:rsid w:val="004167EB"/>
    <w:rsid w:val="00423399"/>
    <w:rsid w:val="00441D20"/>
    <w:rsid w:val="00456C7B"/>
    <w:rsid w:val="00461D98"/>
    <w:rsid w:val="00464750"/>
    <w:rsid w:val="0047163B"/>
    <w:rsid w:val="00482139"/>
    <w:rsid w:val="00485BF8"/>
    <w:rsid w:val="004912C2"/>
    <w:rsid w:val="004B7FAF"/>
    <w:rsid w:val="004C3221"/>
    <w:rsid w:val="004D325D"/>
    <w:rsid w:val="004D3595"/>
    <w:rsid w:val="004E7031"/>
    <w:rsid w:val="004F6082"/>
    <w:rsid w:val="00510863"/>
    <w:rsid w:val="00510F2D"/>
    <w:rsid w:val="00513AD1"/>
    <w:rsid w:val="00525951"/>
    <w:rsid w:val="0053199D"/>
    <w:rsid w:val="0056001C"/>
    <w:rsid w:val="00565DE2"/>
    <w:rsid w:val="005B7E88"/>
    <w:rsid w:val="005D5AC9"/>
    <w:rsid w:val="005E1134"/>
    <w:rsid w:val="006047BE"/>
    <w:rsid w:val="0060747F"/>
    <w:rsid w:val="0061510D"/>
    <w:rsid w:val="0062266B"/>
    <w:rsid w:val="00627CAC"/>
    <w:rsid w:val="00640AC6"/>
    <w:rsid w:val="00651402"/>
    <w:rsid w:val="00690F08"/>
    <w:rsid w:val="006B3A40"/>
    <w:rsid w:val="006C5F4F"/>
    <w:rsid w:val="006D3BAC"/>
    <w:rsid w:val="006E655C"/>
    <w:rsid w:val="0070371A"/>
    <w:rsid w:val="00715F76"/>
    <w:rsid w:val="00721908"/>
    <w:rsid w:val="007530E9"/>
    <w:rsid w:val="00782C18"/>
    <w:rsid w:val="00794F1D"/>
    <w:rsid w:val="007E06F9"/>
    <w:rsid w:val="0081421C"/>
    <w:rsid w:val="00846952"/>
    <w:rsid w:val="00860094"/>
    <w:rsid w:val="0087637A"/>
    <w:rsid w:val="008A09F9"/>
    <w:rsid w:val="008B4C00"/>
    <w:rsid w:val="008D25BB"/>
    <w:rsid w:val="008D730E"/>
    <w:rsid w:val="008E5AA2"/>
    <w:rsid w:val="00923435"/>
    <w:rsid w:val="00926FF5"/>
    <w:rsid w:val="009409F2"/>
    <w:rsid w:val="009471D5"/>
    <w:rsid w:val="0097509F"/>
    <w:rsid w:val="009907FA"/>
    <w:rsid w:val="00991556"/>
    <w:rsid w:val="009977AC"/>
    <w:rsid w:val="009A4A92"/>
    <w:rsid w:val="009B7019"/>
    <w:rsid w:val="009C1E1E"/>
    <w:rsid w:val="009C1EFD"/>
    <w:rsid w:val="009C1F5E"/>
    <w:rsid w:val="009C7979"/>
    <w:rsid w:val="009E24D4"/>
    <w:rsid w:val="009E6303"/>
    <w:rsid w:val="00A01B6D"/>
    <w:rsid w:val="00A12F96"/>
    <w:rsid w:val="00A17374"/>
    <w:rsid w:val="00A31E31"/>
    <w:rsid w:val="00A3683B"/>
    <w:rsid w:val="00A47C97"/>
    <w:rsid w:val="00A53D06"/>
    <w:rsid w:val="00A70549"/>
    <w:rsid w:val="00A75D7E"/>
    <w:rsid w:val="00AA1AAF"/>
    <w:rsid w:val="00AB4B76"/>
    <w:rsid w:val="00AC1595"/>
    <w:rsid w:val="00AD39B0"/>
    <w:rsid w:val="00AD5A96"/>
    <w:rsid w:val="00AD6A18"/>
    <w:rsid w:val="00AF444C"/>
    <w:rsid w:val="00B0019D"/>
    <w:rsid w:val="00B158D2"/>
    <w:rsid w:val="00B202B5"/>
    <w:rsid w:val="00B21363"/>
    <w:rsid w:val="00B22933"/>
    <w:rsid w:val="00B5070E"/>
    <w:rsid w:val="00B50DF8"/>
    <w:rsid w:val="00B65695"/>
    <w:rsid w:val="00B770FA"/>
    <w:rsid w:val="00B85A94"/>
    <w:rsid w:val="00B90ED8"/>
    <w:rsid w:val="00B9294B"/>
    <w:rsid w:val="00BB5224"/>
    <w:rsid w:val="00BD0653"/>
    <w:rsid w:val="00BD7DA4"/>
    <w:rsid w:val="00BE3E55"/>
    <w:rsid w:val="00BE4FE7"/>
    <w:rsid w:val="00C12262"/>
    <w:rsid w:val="00C426C2"/>
    <w:rsid w:val="00C55E4D"/>
    <w:rsid w:val="00C55F2A"/>
    <w:rsid w:val="00CC7E28"/>
    <w:rsid w:val="00CE5E0E"/>
    <w:rsid w:val="00CE6F81"/>
    <w:rsid w:val="00CF3E4C"/>
    <w:rsid w:val="00CF4A4D"/>
    <w:rsid w:val="00CF64AB"/>
    <w:rsid w:val="00D26608"/>
    <w:rsid w:val="00D369F3"/>
    <w:rsid w:val="00D43D03"/>
    <w:rsid w:val="00D6459A"/>
    <w:rsid w:val="00D6651F"/>
    <w:rsid w:val="00D95BCD"/>
    <w:rsid w:val="00DA1C52"/>
    <w:rsid w:val="00DC10B3"/>
    <w:rsid w:val="00DC49A0"/>
    <w:rsid w:val="00DC762D"/>
    <w:rsid w:val="00DD1344"/>
    <w:rsid w:val="00DD6D71"/>
    <w:rsid w:val="00E06827"/>
    <w:rsid w:val="00E1529C"/>
    <w:rsid w:val="00E20B23"/>
    <w:rsid w:val="00E346C5"/>
    <w:rsid w:val="00E85E0B"/>
    <w:rsid w:val="00E86248"/>
    <w:rsid w:val="00EA41C3"/>
    <w:rsid w:val="00EA455A"/>
    <w:rsid w:val="00EA5E3C"/>
    <w:rsid w:val="00EA697B"/>
    <w:rsid w:val="00EB2A8A"/>
    <w:rsid w:val="00EB7F59"/>
    <w:rsid w:val="00EC0715"/>
    <w:rsid w:val="00ED082B"/>
    <w:rsid w:val="00ED2CF2"/>
    <w:rsid w:val="00ED417B"/>
    <w:rsid w:val="00ED5D9D"/>
    <w:rsid w:val="00EF0C81"/>
    <w:rsid w:val="00F13632"/>
    <w:rsid w:val="00F313AC"/>
    <w:rsid w:val="00F35577"/>
    <w:rsid w:val="00F37D08"/>
    <w:rsid w:val="00F449A4"/>
    <w:rsid w:val="00F53B25"/>
    <w:rsid w:val="00F56787"/>
    <w:rsid w:val="00F621A7"/>
    <w:rsid w:val="00F72D62"/>
    <w:rsid w:val="00F72F98"/>
    <w:rsid w:val="00F8236A"/>
    <w:rsid w:val="00F84499"/>
    <w:rsid w:val="00F91341"/>
    <w:rsid w:val="00F93B78"/>
    <w:rsid w:val="00FA551E"/>
    <w:rsid w:val="00FB2346"/>
    <w:rsid w:val="00FB69EE"/>
    <w:rsid w:val="00FC1213"/>
    <w:rsid w:val="00FC60B1"/>
    <w:rsid w:val="00FC6288"/>
    <w:rsid w:val="00FE28E9"/>
    <w:rsid w:val="00FE56AC"/>
    <w:rsid w:val="00FE7D7C"/>
    <w:rsid w:val="00FF3F3B"/>
    <w:rsid w:val="0DB51C8D"/>
    <w:rsid w:val="110732FE"/>
    <w:rsid w:val="131F396E"/>
    <w:rsid w:val="1A722F70"/>
    <w:rsid w:val="1C6A0B2D"/>
    <w:rsid w:val="27077C17"/>
    <w:rsid w:val="2FCE4B7C"/>
    <w:rsid w:val="34FF0C81"/>
    <w:rsid w:val="45333815"/>
    <w:rsid w:val="4D0933F1"/>
    <w:rsid w:val="58595802"/>
    <w:rsid w:val="618B7898"/>
    <w:rsid w:val="688C2914"/>
    <w:rsid w:val="6ABD3EAD"/>
    <w:rsid w:val="72321D18"/>
    <w:rsid w:val="789E2D74"/>
    <w:rsid w:val="7D9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FBCDAC0"/>
  <w15:chartTrackingRefBased/>
  <w15:docId w15:val="{51A2E067-A472-43B2-A418-67A62FB5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semiHidden="1" w:uiPriority="99" w:unhideWhenUsed="1"/>
    <w:lsdException w:name="caption" w:qFormat="1"/>
    <w:lsdException w:name="footnote reference" w:semiHidden="1" w:uiPriority="99" w:unhideWhenUsed="1"/>
    <w:lsdException w:name="end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AB4B76"/>
    <w:pPr>
      <w:suppressAutoHyphens/>
      <w:snapToGrid w:val="0"/>
      <w:spacing w:before="160" w:after="160" w:line="240" w:lineRule="atLeast"/>
      <w:ind w:left="1701"/>
    </w:pPr>
    <w:rPr>
      <w:rFonts w:cs="Arial" w:hint="eastAsia"/>
      <w:kern w:val="1"/>
      <w:sz w:val="21"/>
      <w:szCs w:val="21"/>
    </w:rPr>
  </w:style>
  <w:style w:type="paragraph" w:styleId="1">
    <w:name w:val="heading 1"/>
    <w:basedOn w:val="a1"/>
    <w:next w:val="2"/>
    <w:qFormat/>
    <w:pPr>
      <w:keepNext/>
      <w:numPr>
        <w:numId w:val="2"/>
      </w:numPr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  <w:tabs>
        <w:tab w:val="left" w:pos="0"/>
      </w:tabs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1"/>
    <w:next w:val="3"/>
    <w:qFormat/>
    <w:pPr>
      <w:keepNext/>
      <w:keepLines/>
      <w:numPr>
        <w:ilvl w:val="1"/>
        <w:numId w:val="2"/>
      </w:numPr>
      <w:tabs>
        <w:tab w:val="left" w:pos="0"/>
      </w:tabs>
      <w:spacing w:before="600"/>
      <w:outlineLvl w:val="1"/>
    </w:pPr>
    <w:rPr>
      <w:rFonts w:ascii="Book Antiqua" w:eastAsia="黑体" w:hAnsi="Book Antiqua" w:cs="Book Antiqua"/>
      <w:bCs/>
      <w:sz w:val="36"/>
      <w:szCs w:val="36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0"/>
      </w:tabs>
      <w:spacing w:before="200"/>
      <w:outlineLvl w:val="2"/>
    </w:pPr>
    <w:rPr>
      <w:rFonts w:ascii="Book Antiqua" w:eastAsia="黑体" w:hAnsi="Book Antiqua" w:cs="宋体"/>
      <w:sz w:val="32"/>
      <w:szCs w:val="32"/>
    </w:rPr>
  </w:style>
  <w:style w:type="paragraph" w:styleId="4">
    <w:name w:val="heading 4"/>
    <w:basedOn w:val="a1"/>
    <w:next w:val="a1"/>
    <w:qFormat/>
    <w:pPr>
      <w:keepNext/>
      <w:keepLines/>
      <w:numPr>
        <w:ilvl w:val="3"/>
        <w:numId w:val="2"/>
      </w:numPr>
      <w:tabs>
        <w:tab w:val="left" w:pos="0"/>
      </w:tabs>
      <w:outlineLvl w:val="3"/>
    </w:pPr>
    <w:rPr>
      <w:rFonts w:ascii="Book Antiqua" w:eastAsia="黑体" w:hAnsi="Book Antiqua" w:cs="宋体"/>
      <w:sz w:val="28"/>
      <w:szCs w:val="28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2"/>
      </w:numPr>
      <w:tabs>
        <w:tab w:val="left" w:pos="0"/>
      </w:tabs>
      <w:outlineLvl w:val="4"/>
    </w:pPr>
    <w:rPr>
      <w:rFonts w:ascii="Book Antiqua" w:eastAsia="黑体" w:hAnsi="Book Antiqua" w:cs="宋体"/>
      <w:sz w:val="24"/>
      <w:szCs w:val="24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pPr>
      <w:keepLines/>
      <w:numPr>
        <w:numId w:val="4"/>
      </w:numPr>
      <w:pBdr>
        <w:bottom w:val="single" w:sz="4" w:space="1" w:color="000000"/>
      </w:pBdr>
      <w:tabs>
        <w:tab w:val="left" w:pos="0"/>
      </w:tabs>
      <w:outlineLvl w:val="6"/>
    </w:pPr>
    <w:rPr>
      <w:bCs w:val="0"/>
    </w:rPr>
  </w:style>
  <w:style w:type="paragraph" w:styleId="8">
    <w:name w:val="heading 8"/>
    <w:basedOn w:val="2"/>
    <w:next w:val="9"/>
    <w:qFormat/>
    <w:pPr>
      <w:numPr>
        <w:ilvl w:val="0"/>
        <w:numId w:val="0"/>
      </w:numPr>
      <w:tabs>
        <w:tab w:val="left" w:pos="0"/>
      </w:tabs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1"/>
    <w:qFormat/>
    <w:pPr>
      <w:numPr>
        <w:ilvl w:val="0"/>
        <w:numId w:val="0"/>
      </w:numPr>
      <w:tabs>
        <w:tab w:val="left" w:pos="0"/>
      </w:tabs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9z8">
    <w:name w:val="WW8Num19z8"/>
  </w:style>
  <w:style w:type="character" w:customStyle="1" w:styleId="WW8Num13z8">
    <w:name w:val="WW8Num13z8"/>
    <w:rPr>
      <w:rFonts w:ascii="Times New Roman" w:eastAsia="黑体" w:hAnsi="Times New Roman" w:cs="Times New Roman" w:hint="default"/>
      <w:b w:val="0"/>
      <w:bCs/>
      <w:i w:val="0"/>
      <w:iCs w:val="0"/>
      <w:color w:val="auto"/>
      <w:sz w:val="21"/>
      <w:szCs w:val="21"/>
    </w:rPr>
  </w:style>
  <w:style w:type="character" w:customStyle="1" w:styleId="WW8Num21z0">
    <w:name w:val="WW8Num21z0"/>
    <w:rPr>
      <w:rFonts w:ascii="Book Antiqua" w:eastAsia="黑体" w:hAnsi="Book Antiqua" w:cs="Book Antiqua" w:hint="default"/>
      <w:b/>
      <w:bCs/>
      <w:i w:val="0"/>
      <w:iCs w:val="0"/>
      <w:caps w:val="0"/>
      <w:smallCaps w:val="0"/>
      <w:strike w:val="0"/>
      <w:dstrike w:val="0"/>
      <w:vanish w:val="0"/>
      <w:color w:val="000000"/>
      <w:position w:val="0"/>
      <w:sz w:val="144"/>
      <w:szCs w:val="14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4z8">
    <w:name w:val="WW8Num24z8"/>
  </w:style>
  <w:style w:type="character" w:customStyle="1" w:styleId="WW8Num19z0">
    <w:name w:val="WW8Num19z0"/>
  </w:style>
  <w:style w:type="character" w:styleId="HTML">
    <w:name w:val="HTML Sample"/>
    <w:rPr>
      <w:rFonts w:ascii="Courier New" w:hAnsi="Courier New" w:cs="Courier New"/>
    </w:rPr>
  </w:style>
  <w:style w:type="character" w:customStyle="1" w:styleId="WW8Num23z1">
    <w:name w:val="WW8Num23z1"/>
    <w:rPr>
      <w:rFonts w:ascii="Wingdings" w:hAnsi="Wingdings" w:cs="Wingdings" w:hint="default"/>
    </w:rPr>
  </w:style>
  <w:style w:type="character" w:customStyle="1" w:styleId="WW8Num18z1">
    <w:name w:val="WW8Num18z1"/>
  </w:style>
  <w:style w:type="character" w:customStyle="1" w:styleId="a5">
    <w:name w:val="尾注符"/>
    <w:rPr>
      <w:vertAlign w:val="superscript"/>
    </w:rPr>
  </w:style>
  <w:style w:type="character" w:customStyle="1" w:styleId="WW8Num17z2">
    <w:name w:val="WW8Num17z2"/>
  </w:style>
  <w:style w:type="character" w:customStyle="1" w:styleId="WW8Num19z5">
    <w:name w:val="WW8Num19z5"/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styleId="HTML0">
    <w:name w:val="HTML Cite"/>
    <w:rPr>
      <w:i/>
      <w:iCs/>
    </w:rPr>
  </w:style>
  <w:style w:type="character" w:customStyle="1" w:styleId="WW8Num21z5">
    <w:name w:val="WW8Num21z5"/>
    <w:rPr>
      <w:rFonts w:ascii="Book Antiqua" w:eastAsia="黑体" w:hAnsi="Book Antiqua" w:cs="Times New Roman" w:hint="default"/>
      <w:b w:val="0"/>
      <w:bCs/>
      <w:i w:val="0"/>
      <w:iCs w:val="0"/>
      <w:sz w:val="21"/>
      <w:szCs w:val="21"/>
      <w:u w:val="none"/>
    </w:rPr>
  </w:style>
  <w:style w:type="character" w:customStyle="1" w:styleId="WW8Num12z1">
    <w:name w:val="WW8Num12z1"/>
    <w:rPr>
      <w:rFonts w:ascii="Wingdings" w:hAnsi="Wingdings" w:cs="Wingdings" w:hint="default"/>
      <w:sz w:val="16"/>
      <w:szCs w:val="16"/>
    </w:rPr>
  </w:style>
  <w:style w:type="character" w:styleId="a6">
    <w:name w:val="page number"/>
    <w:basedOn w:val="10"/>
  </w:style>
  <w:style w:type="character" w:customStyle="1" w:styleId="WW8Num24z5">
    <w:name w:val="WW8Num24z5"/>
  </w:style>
  <w:style w:type="character" w:customStyle="1" w:styleId="WW8Num18z6">
    <w:name w:val="WW8Num18z6"/>
  </w:style>
  <w:style w:type="character" w:customStyle="1" w:styleId="WW8Num25z2">
    <w:name w:val="WW8Num25z2"/>
    <w:rPr>
      <w:rFonts w:ascii="Times New Roman" w:hAnsi="Times New Roman" w:cs="Times New Roman" w:hint="default"/>
      <w:sz w:val="16"/>
      <w:szCs w:val="16"/>
    </w:rPr>
  </w:style>
  <w:style w:type="character" w:customStyle="1" w:styleId="WW8Num16z2">
    <w:name w:val="WW8Num16z2"/>
  </w:style>
  <w:style w:type="character" w:customStyle="1" w:styleId="WW8Num22z3">
    <w:name w:val="WW8Num22z3"/>
    <w:rPr>
      <w:rFonts w:ascii="Book Antiqua" w:eastAsia="黑体" w:hAnsi="Book Antiqua" w:cs="Book Antiqua" w:hint="default"/>
      <w:b w:val="0"/>
      <w:bCs/>
      <w:i w:val="0"/>
      <w:iCs w:val="0"/>
      <w:caps w:val="0"/>
      <w:smallCaps w:val="0"/>
      <w:strike w:val="0"/>
      <w:dstrike w:val="0"/>
      <w:vanish w:val="0"/>
      <w:color w:val="000000"/>
      <w:kern w:val="1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styleId="HTML1">
    <w:name w:val="HTML Variable"/>
    <w:rPr>
      <w:i/>
      <w:iCs/>
    </w:rPr>
  </w:style>
  <w:style w:type="character" w:customStyle="1" w:styleId="WW8Num21z2">
    <w:name w:val="WW8Num21z2"/>
    <w:rPr>
      <w:rFonts w:ascii="Book Antiqua" w:eastAsia="黑体" w:hAnsi="Book Antiqua" w:cs="Book Antiqua" w:hint="default"/>
      <w:b w:val="0"/>
      <w:bCs/>
      <w:i w:val="0"/>
      <w:iCs w:val="0"/>
      <w:caps w:val="0"/>
      <w:smallCaps w:val="0"/>
      <w:strike w:val="0"/>
      <w:dstrike w:val="0"/>
      <w:vanish w:val="0"/>
      <w:color w:val="000000"/>
      <w:kern w:val="1"/>
      <w:position w:val="0"/>
      <w:sz w:val="32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</w:style>
  <w:style w:type="character" w:customStyle="1" w:styleId="WW8Num26z8">
    <w:name w:val="WW8Num26z8"/>
    <w:rPr>
      <w:rFonts w:hint="eastAsia"/>
    </w:rPr>
  </w:style>
  <w:style w:type="character" w:customStyle="1" w:styleId="WW8Num18z3">
    <w:name w:val="WW8Num18z3"/>
  </w:style>
  <w:style w:type="character" w:customStyle="1" w:styleId="WW8Num25z0">
    <w:name w:val="WW8Num25z0"/>
    <w:rPr>
      <w:rFonts w:ascii="Wingdings" w:eastAsia="宋体" w:hAnsi="Wingdings" w:cs="Wingdings" w:hint="default"/>
      <w:b w:val="0"/>
      <w:i w:val="0"/>
      <w:color w:val="auto"/>
      <w:position w:val="3"/>
      <w:sz w:val="13"/>
      <w:szCs w:val="13"/>
    </w:rPr>
  </w:style>
  <w:style w:type="character" w:customStyle="1" w:styleId="WW8Num17z1">
    <w:name w:val="WW8Num17z1"/>
  </w:style>
  <w:style w:type="character" w:customStyle="1" w:styleId="WW8Num19z3">
    <w:name w:val="WW8Num19z3"/>
  </w:style>
  <w:style w:type="character" w:customStyle="1" w:styleId="WW8Num24z3">
    <w:name w:val="WW8Num24z3"/>
  </w:style>
  <w:style w:type="character" w:customStyle="1" w:styleId="WW8Num17z3">
    <w:name w:val="WW8Num17z3"/>
  </w:style>
  <w:style w:type="character" w:customStyle="1" w:styleId="WW8Num24z6">
    <w:name w:val="WW8Num24z6"/>
  </w:style>
  <w:style w:type="character" w:customStyle="1" w:styleId="WW8Num18z5">
    <w:name w:val="WW8Num18z5"/>
  </w:style>
  <w:style w:type="character" w:customStyle="1" w:styleId="WW8Num22z1">
    <w:name w:val="WW8Num22z1"/>
    <w:rPr>
      <w:rFonts w:ascii="Book Antiqua" w:eastAsia="黑体" w:hAnsi="Book Antiqua" w:cs="Book Antiqua" w:hint="default"/>
      <w:b w:val="0"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6"/>
      <w:szCs w:val="36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7">
    <w:name w:val="WW8Num13z7"/>
    <w:rPr>
      <w:rFonts w:ascii="Times New Roman" w:eastAsia="黑体" w:hAnsi="Times New Roman" w:cs="Book Antiqua" w:hint="default"/>
      <w:b w:val="0"/>
      <w:bCs/>
      <w:i w:val="0"/>
      <w:iCs w:val="0"/>
      <w:strike w:val="0"/>
      <w:dstrike w:val="0"/>
      <w:color w:val="000000"/>
      <w:position w:val="0"/>
      <w:sz w:val="21"/>
      <w:szCs w:val="21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0z2">
    <w:name w:val="WW8Num20z2"/>
  </w:style>
  <w:style w:type="character" w:customStyle="1" w:styleId="WW8Num18z4">
    <w:name w:val="WW8Num18z4"/>
  </w:style>
  <w:style w:type="character" w:customStyle="1" w:styleId="WW8Num17z0">
    <w:name w:val="WW8Num17z0"/>
    <w:rPr>
      <w:rFonts w:ascii="Times New Roman" w:eastAsia="黑体" w:hAnsi="Times New Roman" w:cs="Book Antiqua" w:hint="default"/>
      <w:b w:val="0"/>
      <w:bCs/>
      <w:i w:val="0"/>
      <w:iCs w:val="0"/>
      <w:sz w:val="21"/>
      <w:szCs w:val="21"/>
      <w:u w:val="none"/>
    </w:rPr>
  </w:style>
  <w:style w:type="character" w:customStyle="1" w:styleId="10">
    <w:name w:val="默认段落字体1"/>
  </w:style>
  <w:style w:type="character" w:customStyle="1" w:styleId="WW8Num22z8">
    <w:name w:val="WW8Num22z8"/>
    <w:rPr>
      <w:rFonts w:ascii="Times New Roman" w:eastAsia="黑体" w:hAnsi="Times New Roman" w:cs="Book Antiqua" w:hint="default"/>
      <w:b w:val="0"/>
      <w:bCs/>
      <w:i w:val="0"/>
      <w:iCs w:val="0"/>
      <w:strike w:val="0"/>
      <w:dstrike w:val="0"/>
      <w:color w:val="000000"/>
      <w:position w:val="0"/>
      <w:sz w:val="21"/>
      <w:szCs w:val="21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8z7">
    <w:name w:val="WW8Num18z7"/>
  </w:style>
  <w:style w:type="character" w:customStyle="1" w:styleId="WW8Num20z6">
    <w:name w:val="WW8Num20z6"/>
  </w:style>
  <w:style w:type="character" w:customStyle="1" w:styleId="WW8Num13z4">
    <w:name w:val="WW8Num13z4"/>
    <w:rPr>
      <w:rFonts w:ascii="Book Antiqua" w:eastAsia="黑体" w:hAnsi="Book Antiqua" w:cs="Book Antiqua" w:hint="default"/>
      <w:bCs/>
      <w:i w:val="0"/>
      <w:iCs w:val="0"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HTML2">
    <w:name w:val="HTML Code"/>
    <w:rPr>
      <w:rFonts w:ascii="Courier New" w:hAnsi="Courier New" w:cs="Courier New"/>
      <w:sz w:val="20"/>
      <w:szCs w:val="20"/>
    </w:rPr>
  </w:style>
  <w:style w:type="character" w:customStyle="1" w:styleId="WW8Num20z8">
    <w:name w:val="WW8Num20z8"/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styleId="a7">
    <w:name w:val="line number"/>
    <w:basedOn w:val="10"/>
  </w:style>
  <w:style w:type="character" w:customStyle="1" w:styleId="WW8Num16z0">
    <w:name w:val="WW8Num16z0"/>
  </w:style>
  <w:style w:type="character" w:styleId="HTML3">
    <w:name w:val="HTML Keyboard"/>
    <w:rPr>
      <w:rFonts w:ascii="Courier New" w:hAnsi="Courier New" w:cs="Courier New"/>
      <w:sz w:val="20"/>
      <w:szCs w:val="20"/>
    </w:rPr>
  </w:style>
  <w:style w:type="character" w:customStyle="1" w:styleId="WW8Num16z3">
    <w:name w:val="WW8Num16z3"/>
  </w:style>
  <w:style w:type="character" w:customStyle="1" w:styleId="WW8Num21z3">
    <w:name w:val="WW8Num21z3"/>
    <w:rPr>
      <w:rFonts w:ascii="Book Antiqua" w:eastAsia="黑体" w:hAnsi="Book Antiqua" w:cs="Book Antiqua" w:hint="default"/>
      <w:b w:val="0"/>
      <w:bCs/>
      <w:i w:val="0"/>
      <w:iCs w:val="0"/>
      <w:caps w:val="0"/>
      <w:smallCaps w:val="0"/>
      <w:strike w:val="0"/>
      <w:dstrike w:val="0"/>
      <w:vanish w:val="0"/>
      <w:color w:val="000000"/>
      <w:kern w:val="1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4z0">
    <w:name w:val="WW8Num14z0"/>
    <w:rPr>
      <w:rFonts w:ascii="Wingdings" w:hAnsi="Wingdings" w:cs="Wingdings" w:hint="default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16"/>
      <w:szCs w:val="16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8">
    <w:name w:val="Strong"/>
    <w:qFormat/>
    <w:rPr>
      <w:b/>
      <w:bCs/>
    </w:rPr>
  </w:style>
  <w:style w:type="character" w:customStyle="1" w:styleId="WW8Num24z4">
    <w:name w:val="WW8Num24z4"/>
  </w:style>
  <w:style w:type="character" w:customStyle="1" w:styleId="WW8Num15z1">
    <w:name w:val="WW8Num15z1"/>
    <w:rPr>
      <w:rFonts w:ascii="Wingdings" w:hAnsi="Wingdings" w:cs="Wingdings" w:hint="default"/>
    </w:rPr>
  </w:style>
  <w:style w:type="character" w:customStyle="1" w:styleId="WW8Num25z1">
    <w:name w:val="WW8Num25z1"/>
    <w:rPr>
      <w:rFonts w:ascii="Times New Roman" w:hAnsi="Times New Roman" w:cs="Book Antiqua" w:hint="default"/>
      <w:b w:val="0"/>
      <w:bCs/>
      <w:i w:val="0"/>
      <w:iCs w:val="0"/>
      <w:sz w:val="21"/>
      <w:szCs w:val="21"/>
      <w:u w:val="none"/>
    </w:rPr>
  </w:style>
  <w:style w:type="character" w:customStyle="1" w:styleId="WW8Num18z2">
    <w:name w:val="WW8Num18z2"/>
  </w:style>
  <w:style w:type="character" w:customStyle="1" w:styleId="a9">
    <w:name w:val="编号符号"/>
  </w:style>
  <w:style w:type="character" w:customStyle="1" w:styleId="WW8Num16z5">
    <w:name w:val="WW8Num16z5"/>
  </w:style>
  <w:style w:type="character" w:customStyle="1" w:styleId="WW8Num21z6">
    <w:name w:val="WW8Num21z6"/>
    <w:rPr>
      <w:rFonts w:ascii="Times New Roman" w:hAnsi="Times New Roman" w:cs="Times New Roman" w:hint="default"/>
      <w:b w:val="0"/>
      <w:bCs/>
      <w:i w:val="0"/>
      <w:iCs w:val="0"/>
      <w:color w:val="auto"/>
      <w:sz w:val="21"/>
      <w:szCs w:val="21"/>
    </w:rPr>
  </w:style>
  <w:style w:type="character" w:customStyle="1" w:styleId="WW8Num13z1">
    <w:name w:val="WW8Num13z1"/>
    <w:rPr>
      <w:rFonts w:ascii="Book Antiqua" w:eastAsia="黑体" w:hAnsi="Book Antiqua" w:cs="Book Antiqua" w:hint="default"/>
      <w:b w:val="0"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6"/>
      <w:szCs w:val="36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HTML4">
    <w:name w:val="HTML Acronym"/>
    <w:basedOn w:val="10"/>
  </w:style>
  <w:style w:type="character" w:customStyle="1" w:styleId="WW8Num21z8">
    <w:name w:val="WW8Num21z8"/>
    <w:rPr>
      <w:rFonts w:ascii="Times New Roman" w:eastAsia="黑体" w:hAnsi="Times New Roman" w:cs="Book Antiqua" w:hint="default"/>
      <w:b w:val="0"/>
      <w:bCs/>
      <w:i w:val="0"/>
      <w:iCs w:val="0"/>
      <w:strike w:val="0"/>
      <w:dstrike w:val="0"/>
      <w:color w:val="000000"/>
      <w:position w:val="0"/>
      <w:sz w:val="21"/>
      <w:szCs w:val="21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a">
    <w:name w:val="annotation reference"/>
    <w:rPr>
      <w:sz w:val="21"/>
      <w:szCs w:val="21"/>
    </w:rPr>
  </w:style>
  <w:style w:type="character" w:customStyle="1" w:styleId="WW8Num19z4">
    <w:name w:val="WW8Num19z4"/>
  </w:style>
  <w:style w:type="character" w:customStyle="1" w:styleId="WW8Num12z3">
    <w:name w:val="WW8Num12z3"/>
    <w:rPr>
      <w:rFonts w:ascii="Wingdings" w:hAnsi="Wingdings" w:cs="Wingdings" w:hint="default"/>
    </w:rPr>
  </w:style>
  <w:style w:type="character" w:styleId="HTML5">
    <w:name w:val="HTML Typewriter"/>
    <w:rPr>
      <w:rFonts w:ascii="Courier New" w:hAnsi="Courier New" w:cs="Courier New"/>
      <w:sz w:val="20"/>
      <w:szCs w:val="20"/>
    </w:rPr>
  </w:style>
  <w:style w:type="character" w:customStyle="1" w:styleId="WW8Num20z5">
    <w:name w:val="WW8Num20z5"/>
  </w:style>
  <w:style w:type="character" w:customStyle="1" w:styleId="WW8Num26z0">
    <w:name w:val="WW8Num26z0"/>
    <w:rPr>
      <w:rFonts w:ascii="Times New Roman" w:hAnsi="Times New Roman" w:cs="Book Antiqua" w:hint="default"/>
      <w:b w:val="0"/>
      <w:bCs/>
      <w:i w:val="0"/>
      <w:iCs w:val="0"/>
      <w:sz w:val="21"/>
      <w:szCs w:val="21"/>
      <w:u w:val="none"/>
    </w:rPr>
  </w:style>
  <w:style w:type="character" w:customStyle="1" w:styleId="WW8Num17z8">
    <w:name w:val="WW8Num17z8"/>
  </w:style>
  <w:style w:type="character" w:customStyle="1" w:styleId="WW8Num23z0">
    <w:name w:val="WW8Num23z0"/>
    <w:rPr>
      <w:rFonts w:ascii="Wingdings" w:hAnsi="Wingdings" w:cs="Wingdings" w:hint="default"/>
      <w:position w:val="1"/>
      <w:sz w:val="13"/>
      <w:szCs w:val="13"/>
    </w:rPr>
  </w:style>
  <w:style w:type="character" w:customStyle="1" w:styleId="WW8Num16z1">
    <w:name w:val="WW8Num16z1"/>
  </w:style>
  <w:style w:type="character" w:customStyle="1" w:styleId="WW8Num25z8">
    <w:name w:val="WW8Num25z8"/>
    <w:rPr>
      <w:rFonts w:ascii="Wingdings" w:hAnsi="Wingdings" w:cs="Wingdings" w:hint="default"/>
    </w:rPr>
  </w:style>
  <w:style w:type="character" w:customStyle="1" w:styleId="WW8Num17z6">
    <w:name w:val="WW8Num17z6"/>
  </w:style>
  <w:style w:type="character" w:customStyle="1" w:styleId="WW8Num21z4">
    <w:name w:val="WW8Num21z4"/>
    <w:rPr>
      <w:rFonts w:ascii="Book Antiqua" w:eastAsia="黑体" w:hAnsi="Book Antiqua" w:cs="Book Antiqua" w:hint="default"/>
      <w:b w:val="0"/>
      <w:bCs/>
      <w:i w:val="0"/>
      <w:iCs w:val="0"/>
      <w:caps w:val="0"/>
      <w:smallCaps w:val="0"/>
      <w:strike w:val="0"/>
      <w:dstrike w:val="0"/>
      <w:vanish w:val="0"/>
      <w:color w:val="000000"/>
      <w:kern w:val="1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6">
    <w:name w:val="WW8Num13z6"/>
    <w:rPr>
      <w:rFonts w:ascii="Book Antiqua" w:eastAsia="黑体" w:hAnsi="Book Antiqua" w:cs="Times New Roman" w:hint="default"/>
      <w:b w:val="0"/>
      <w:bCs/>
      <w:i w:val="0"/>
      <w:iCs w:val="0"/>
      <w:color w:val="auto"/>
      <w:sz w:val="21"/>
      <w:szCs w:val="21"/>
    </w:rPr>
  </w:style>
  <w:style w:type="character" w:customStyle="1" w:styleId="WW8Num19z6">
    <w:name w:val="WW8Num19z6"/>
  </w:style>
  <w:style w:type="character" w:customStyle="1" w:styleId="WW8Num4z0">
    <w:name w:val="WW8Num4z0"/>
  </w:style>
  <w:style w:type="character" w:styleId="ab">
    <w:name w:val="Emphasis"/>
    <w:qFormat/>
    <w:rPr>
      <w:i/>
      <w:iCs/>
    </w:rPr>
  </w:style>
  <w:style w:type="character" w:customStyle="1" w:styleId="ac">
    <w:name w:val="脚注符"/>
    <w:rPr>
      <w:vertAlign w:val="superscript"/>
    </w:rPr>
  </w:style>
  <w:style w:type="character" w:customStyle="1" w:styleId="WW8Num16z6">
    <w:name w:val="WW8Num16z6"/>
  </w:style>
  <w:style w:type="character" w:customStyle="1" w:styleId="WW8Num24z2">
    <w:name w:val="WW8Num24z2"/>
  </w:style>
  <w:style w:type="character" w:customStyle="1" w:styleId="WW8Num16z8">
    <w:name w:val="WW8Num16z8"/>
  </w:style>
  <w:style w:type="character" w:customStyle="1" w:styleId="WW8Num16z7">
    <w:name w:val="WW8Num16z7"/>
  </w:style>
  <w:style w:type="character" w:customStyle="1" w:styleId="WW8Num20z4">
    <w:name w:val="WW8Num20z4"/>
  </w:style>
  <w:style w:type="character" w:customStyle="1" w:styleId="WW8Num11z0">
    <w:name w:val="WW8Num11z0"/>
    <w:rPr>
      <w:rFonts w:ascii="Wingdings" w:hAnsi="Wingdings" w:cs="Wingdings" w:hint="default"/>
      <w:color w:val="auto"/>
      <w:spacing w:val="0"/>
      <w:w w:val="100"/>
      <w:position w:val="1"/>
      <w:sz w:val="16"/>
      <w:szCs w:val="16"/>
    </w:rPr>
  </w:style>
  <w:style w:type="character" w:customStyle="1" w:styleId="WW8Num22z7">
    <w:name w:val="WW8Num22z7"/>
    <w:rPr>
      <w:rFonts w:ascii="Times New Roman" w:eastAsia="黑体" w:hAnsi="Times New Roman" w:cs="Book Antiqua" w:hint="default"/>
      <w:b w:val="0"/>
      <w:bCs/>
      <w:i w:val="0"/>
      <w:iCs w:val="0"/>
      <w:sz w:val="21"/>
      <w:szCs w:val="21"/>
      <w:u w:val="none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22z5">
    <w:name w:val="WW8Num22z5"/>
    <w:rPr>
      <w:rFonts w:ascii="Book Antiqua" w:eastAsia="黑体" w:hAnsi="Book Antiqua" w:cs="Times New Roman" w:hint="default"/>
      <w:b w:val="0"/>
      <w:bCs/>
      <w:i w:val="0"/>
      <w:iCs w:val="0"/>
      <w:sz w:val="21"/>
      <w:szCs w:val="21"/>
      <w:u w:val="none"/>
    </w:rPr>
  </w:style>
  <w:style w:type="character" w:customStyle="1" w:styleId="WW8Num13z3">
    <w:name w:val="WW8Num13z3"/>
    <w:rPr>
      <w:rFonts w:ascii="Book Antiqua" w:eastAsia="黑体" w:hAnsi="Book Antiqua" w:cs="Book Antiqua" w:hint="default"/>
      <w:bCs/>
      <w:i w:val="0"/>
      <w:iCs w:val="0"/>
      <w:caps w:val="0"/>
      <w:smallCaps w:val="0"/>
      <w:strike w:val="0"/>
      <w:dstrike w:val="0"/>
      <w:vanish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0z0">
    <w:name w:val="WW8Num20z0"/>
    <w:rPr>
      <w:rFonts w:hint="eastAsia"/>
    </w:rPr>
  </w:style>
  <w:style w:type="character" w:customStyle="1" w:styleId="WW8Num9z0">
    <w:name w:val="WW8Num9z0"/>
  </w:style>
  <w:style w:type="character" w:customStyle="1" w:styleId="WW8Num25z5">
    <w:name w:val="WW8Num25z5"/>
    <w:rPr>
      <w:rFonts w:ascii="Times New Roman" w:hAnsi="Times New Roman" w:cs="Book Antiqua" w:hint="default"/>
      <w:color w:val="auto"/>
      <w:spacing w:val="0"/>
      <w:w w:val="100"/>
      <w:position w:val="1"/>
      <w:sz w:val="21"/>
      <w:szCs w:val="21"/>
    </w:rPr>
  </w:style>
  <w:style w:type="character" w:customStyle="1" w:styleId="WW8Num17z7">
    <w:name w:val="WW8Num17z7"/>
  </w:style>
  <w:style w:type="character" w:customStyle="1" w:styleId="WW8Num25z6">
    <w:name w:val="WW8Num25z6"/>
    <w:rPr>
      <w:rFonts w:ascii="Times New Roman" w:hAnsi="Times New Roman" w:cs="Book Antiqua" w:hint="default"/>
      <w:color w:val="auto"/>
      <w:spacing w:val="0"/>
      <w:w w:val="100"/>
      <w:position w:val="1"/>
      <w:sz w:val="18"/>
      <w:szCs w:val="18"/>
    </w:rPr>
  </w:style>
  <w:style w:type="character" w:customStyle="1" w:styleId="WW8Num18z8">
    <w:name w:val="WW8Num18z8"/>
  </w:style>
  <w:style w:type="character" w:customStyle="1" w:styleId="WW8Num19z1">
    <w:name w:val="WW8Num19z1"/>
  </w:style>
  <w:style w:type="character" w:customStyle="1" w:styleId="WW8Num24z0">
    <w:name w:val="WW8Num24z0"/>
  </w:style>
  <w:style w:type="character" w:customStyle="1" w:styleId="WW8Num16z4">
    <w:name w:val="WW8Num16z4"/>
  </w:style>
  <w:style w:type="character" w:customStyle="1" w:styleId="WW8Num17z5">
    <w:name w:val="WW8Num17z5"/>
  </w:style>
  <w:style w:type="character" w:customStyle="1" w:styleId="WW8Num22z4">
    <w:name w:val="WW8Num22z4"/>
    <w:rPr>
      <w:rFonts w:ascii="Book Antiqua" w:eastAsia="黑体" w:hAnsi="Book Antiqua" w:cs="Book Antiqua" w:hint="default"/>
      <w:b w:val="0"/>
      <w:bCs/>
      <w:i w:val="0"/>
      <w:iCs w:val="0"/>
      <w:caps w:val="0"/>
      <w:smallCaps w:val="0"/>
      <w:strike w:val="0"/>
      <w:dstrike w:val="0"/>
      <w:vanish w:val="0"/>
      <w:color w:val="000000"/>
      <w:kern w:val="1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2">
    <w:name w:val="WW8Num13z2"/>
    <w:rPr>
      <w:rFonts w:ascii="Book Antiqua" w:eastAsia="黑体" w:hAnsi="Book Antiqua" w:cs="Book Antiqua" w:hint="default"/>
      <w:b w:val="0"/>
      <w:bCs/>
      <w:i w:val="0"/>
      <w:iCs w:val="0"/>
      <w:caps w:val="0"/>
      <w:smallCaps w:val="0"/>
      <w:strike w:val="0"/>
      <w:dstrike w:val="0"/>
      <w:vanish w:val="0"/>
      <w:color w:val="000000"/>
      <w:kern w:val="1"/>
      <w:position w:val="0"/>
      <w:sz w:val="32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9z7">
    <w:name w:val="WW8Num19z7"/>
  </w:style>
  <w:style w:type="character" w:customStyle="1" w:styleId="WW8Num21z7">
    <w:name w:val="WW8Num21z7"/>
    <w:rPr>
      <w:rFonts w:ascii="Times New Roman" w:eastAsia="黑体" w:hAnsi="Times New Roman" w:cs="Book Antiqua" w:hint="default"/>
      <w:b w:val="0"/>
      <w:bCs/>
      <w:i w:val="0"/>
      <w:iCs w:val="0"/>
      <w:sz w:val="21"/>
      <w:szCs w:val="21"/>
      <w:u w:val="none"/>
    </w:rPr>
  </w:style>
  <w:style w:type="character" w:customStyle="1" w:styleId="WW8Num13z5">
    <w:name w:val="WW8Num13z5"/>
    <w:rPr>
      <w:rFonts w:ascii="Arial" w:hAnsi="Arial" w:cs="Arial" w:hint="default"/>
      <w:b/>
      <w:bCs/>
      <w:i w:val="0"/>
      <w:iCs w:val="0"/>
      <w:caps w:val="0"/>
      <w:smallCaps w:val="0"/>
      <w:strike w:val="0"/>
      <w:dstrike w:val="0"/>
      <w:vanish w:val="0"/>
      <w:color w:val="00000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2z0">
    <w:name w:val="WW8Num22z0"/>
    <w:rPr>
      <w:rFonts w:ascii="Book Antiqua" w:eastAsia="黑体" w:hAnsi="Book Antiqua" w:cs="Book Antiqua" w:hint="default"/>
      <w:b/>
      <w:bCs/>
      <w:i w:val="0"/>
      <w:iCs w:val="0"/>
      <w:caps w:val="0"/>
      <w:smallCaps w:val="0"/>
      <w:strike w:val="0"/>
      <w:dstrike w:val="0"/>
      <w:vanish w:val="0"/>
      <w:color w:val="000000"/>
      <w:position w:val="0"/>
      <w:sz w:val="144"/>
      <w:szCs w:val="14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</w:style>
  <w:style w:type="character" w:styleId="ad">
    <w:name w:val="FollowedHyperlink"/>
    <w:rPr>
      <w:color w:val="800080"/>
      <w:u w:val="none"/>
    </w:rPr>
  </w:style>
  <w:style w:type="character" w:customStyle="1" w:styleId="WW8Num22z2">
    <w:name w:val="WW8Num22z2"/>
    <w:rPr>
      <w:rFonts w:ascii="Book Antiqua" w:eastAsia="黑体" w:hAnsi="Book Antiqua" w:cs="Book Antiqua" w:hint="default"/>
      <w:b w:val="0"/>
      <w:bCs/>
      <w:i w:val="0"/>
      <w:iCs w:val="0"/>
      <w:caps w:val="0"/>
      <w:smallCaps w:val="0"/>
      <w:strike w:val="0"/>
      <w:dstrike w:val="0"/>
      <w:vanish w:val="0"/>
      <w:color w:val="000000"/>
      <w:kern w:val="1"/>
      <w:position w:val="0"/>
      <w:sz w:val="32"/>
      <w:szCs w:val="3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0">
    <w:name w:val="WW8Num12z0"/>
    <w:rPr>
      <w:rFonts w:ascii="Times New Roman" w:hAnsi="Times New Roman" w:cs="Times New Roman" w:hint="default"/>
      <w:sz w:val="16"/>
      <w:szCs w:val="16"/>
    </w:rPr>
  </w:style>
  <w:style w:type="character" w:styleId="HTML6">
    <w:name w:val="HTML Definition"/>
    <w:rPr>
      <w:i/>
      <w:iCs/>
    </w:rPr>
  </w:style>
  <w:style w:type="character" w:customStyle="1" w:styleId="WW8Num20z3">
    <w:name w:val="WW8Num20z3"/>
  </w:style>
  <w:style w:type="character" w:customStyle="1" w:styleId="WW8Num1z0">
    <w:name w:val="WW8Num1z0"/>
  </w:style>
  <w:style w:type="character" w:styleId="ae">
    <w:name w:val="Hyperlink"/>
    <w:uiPriority w:val="99"/>
    <w:rPr>
      <w:color w:val="0000FF"/>
      <w:u w:val="none"/>
    </w:rPr>
  </w:style>
  <w:style w:type="character" w:customStyle="1" w:styleId="WW8Num21z1">
    <w:name w:val="WW8Num21z1"/>
    <w:rPr>
      <w:rFonts w:ascii="Book Antiqua" w:eastAsia="黑体" w:hAnsi="Book Antiqua" w:cs="Book Antiqua" w:hint="default"/>
      <w:b w:val="0"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6"/>
      <w:szCs w:val="36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20z7">
    <w:name w:val="WW8Num20z7"/>
  </w:style>
  <w:style w:type="character" w:customStyle="1" w:styleId="WW8Num13z0">
    <w:name w:val="WW8Num13z0"/>
    <w:rPr>
      <w:rFonts w:ascii="Book Antiqua" w:eastAsia="黑体" w:hAnsi="Book Antiqua" w:cs="Book Antiqua" w:hint="default"/>
      <w:b/>
      <w:bCs/>
      <w:i w:val="0"/>
      <w:iCs w:val="0"/>
      <w:caps w:val="0"/>
      <w:smallCaps w:val="0"/>
      <w:strike w:val="0"/>
      <w:dstrike w:val="0"/>
      <w:vanish w:val="0"/>
      <w:color w:val="000000"/>
      <w:position w:val="0"/>
      <w:sz w:val="144"/>
      <w:szCs w:val="14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4z7">
    <w:name w:val="WW8Num24z7"/>
  </w:style>
  <w:style w:type="character" w:customStyle="1" w:styleId="WW8Num15z0">
    <w:name w:val="WW8Num15z0"/>
    <w:rPr>
      <w:rFonts w:ascii="Wingdings" w:hAnsi="Wingdings" w:cs="Wingdings" w:hint="default"/>
      <w:color w:val="auto"/>
      <w:spacing w:val="0"/>
      <w:w w:val="100"/>
      <w:position w:val="1"/>
      <w:sz w:val="13"/>
      <w:szCs w:val="13"/>
    </w:rPr>
  </w:style>
  <w:style w:type="character" w:customStyle="1" w:styleId="WW8Num18z0">
    <w:name w:val="WW8Num18z0"/>
    <w:rPr>
      <w:rFonts w:ascii="Times New Roman" w:eastAsia="黑体" w:hAnsi="Times New Roman" w:cs="Book Antiqua" w:hint="default"/>
      <w:b w:val="0"/>
      <w:bCs/>
      <w:i w:val="0"/>
      <w:iCs w:val="0"/>
      <w:strike w:val="0"/>
      <w:dstrike w:val="0"/>
      <w:color w:val="000000"/>
      <w:position w:val="0"/>
      <w:sz w:val="21"/>
      <w:szCs w:val="21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6z4">
    <w:name w:val="WW8Num26z4"/>
    <w:rPr>
      <w:rFonts w:ascii="Wingdings" w:hAnsi="Wingdings" w:cs="Wingdings" w:hint="default"/>
    </w:rPr>
  </w:style>
  <w:style w:type="character" w:customStyle="1" w:styleId="WW8Num17z4">
    <w:name w:val="WW8Num17z4"/>
  </w:style>
  <w:style w:type="character" w:customStyle="1" w:styleId="WW8Num24z1">
    <w:name w:val="WW8Num24z1"/>
  </w:style>
  <w:style w:type="character" w:customStyle="1" w:styleId="WW8Num19z2">
    <w:name w:val="WW8Num19z2"/>
  </w:style>
  <w:style w:type="character" w:customStyle="1" w:styleId="WW8Num20z1">
    <w:name w:val="WW8Num20z1"/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22z6">
    <w:name w:val="WW8Num22z6"/>
    <w:rPr>
      <w:rFonts w:ascii="Times New Roman" w:hAnsi="Times New Roman" w:cs="Times New Roman" w:hint="default"/>
      <w:b w:val="0"/>
      <w:bCs/>
      <w:i w:val="0"/>
      <w:iCs w:val="0"/>
      <w:color w:val="auto"/>
      <w:sz w:val="21"/>
      <w:szCs w:val="21"/>
    </w:rPr>
  </w:style>
  <w:style w:type="character" w:customStyle="1" w:styleId="WW8Num14z1">
    <w:name w:val="WW8Num14z1"/>
    <w:rPr>
      <w:rFonts w:ascii="Wingdings" w:hAnsi="Wingdings" w:cs="Wingdings" w:hint="default"/>
    </w:rPr>
  </w:style>
  <w:style w:type="paragraph" w:customStyle="1" w:styleId="CAUTIONTextList">
    <w:name w:val="CAUTION Text List"/>
    <w:basedOn w:val="CAUTIONText"/>
    <w:pPr>
      <w:keepNext/>
      <w:numPr>
        <w:numId w:val="1"/>
      </w:numPr>
      <w:tabs>
        <w:tab w:val="left" w:pos="1985"/>
      </w:tabs>
    </w:pPr>
  </w:style>
  <w:style w:type="paragraph" w:styleId="22">
    <w:name w:val="Body Text Indent 2"/>
    <w:basedOn w:val="a1"/>
    <w:pPr>
      <w:spacing w:after="120" w:line="480" w:lineRule="auto"/>
      <w:ind w:left="200"/>
    </w:pPr>
  </w:style>
  <w:style w:type="paragraph" w:styleId="af">
    <w:name w:val="Date"/>
    <w:basedOn w:val="a1"/>
    <w:next w:val="a1"/>
    <w:pPr>
      <w:ind w:left="2500"/>
    </w:pPr>
  </w:style>
  <w:style w:type="paragraph" w:customStyle="1" w:styleId="HeadingMiddle">
    <w:name w:val="Heading Middle"/>
    <w:pPr>
      <w:suppressAutoHyphens/>
      <w:snapToGrid w:val="0"/>
      <w:spacing w:line="240" w:lineRule="atLeast"/>
      <w:jc w:val="center"/>
    </w:p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customStyle="1" w:styleId="NotesText">
    <w:name w:val="Notes Text"/>
    <w:basedOn w:val="CAUTIONText"/>
    <w:pPr>
      <w:pBdr>
        <w:bottom w:val="none" w:sz="0" w:space="0" w:color="000000"/>
      </w:pBdr>
      <w:spacing w:before="40" w:line="200" w:lineRule="atLeast"/>
      <w:ind w:left="2075"/>
    </w:pPr>
    <w:rPr>
      <w:sz w:val="18"/>
      <w:szCs w:val="18"/>
    </w:rPr>
  </w:style>
  <w:style w:type="paragraph" w:customStyle="1" w:styleId="TableDescription">
    <w:name w:val="Table Description"/>
    <w:basedOn w:val="a1"/>
    <w:next w:val="a1"/>
    <w:pPr>
      <w:keepNext/>
      <w:numPr>
        <w:numId w:val="3"/>
      </w:numPr>
      <w:tabs>
        <w:tab w:val="left" w:pos="0"/>
      </w:tabs>
      <w:spacing w:before="320" w:after="80"/>
    </w:pPr>
    <w:rPr>
      <w:rFonts w:eastAsia="黑体"/>
      <w:spacing w:val="-4"/>
    </w:rPr>
  </w:style>
  <w:style w:type="paragraph" w:customStyle="1" w:styleId="ThirdLevelItemStep">
    <w:name w:val="Third Level Item Step"/>
    <w:pPr>
      <w:numPr>
        <w:numId w:val="5"/>
      </w:numPr>
      <w:tabs>
        <w:tab w:val="left" w:pos="2126"/>
      </w:tabs>
      <w:suppressAutoHyphens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styleId="TOC4">
    <w:name w:val="toc 4"/>
    <w:basedOn w:val="a1"/>
    <w:next w:val="a1"/>
    <w:pPr>
      <w:spacing w:before="80" w:after="80"/>
      <w:ind w:left="0"/>
    </w:pPr>
    <w:rPr>
      <w:sz w:val="20"/>
      <w:szCs w:val="20"/>
    </w:rPr>
  </w:style>
  <w:style w:type="paragraph" w:customStyle="1" w:styleId="SubItemListinTableText">
    <w:name w:val="Sub Item List in Table Text"/>
    <w:basedOn w:val="TableText"/>
    <w:pPr>
      <w:ind w:left="568"/>
    </w:pPr>
  </w:style>
  <w:style w:type="paragraph" w:styleId="52">
    <w:name w:val="index 5"/>
    <w:basedOn w:val="a1"/>
    <w:next w:val="a1"/>
    <w:pPr>
      <w:ind w:left="1050" w:hanging="210"/>
    </w:pPr>
    <w:rPr>
      <w:sz w:val="20"/>
      <w:szCs w:val="20"/>
    </w:rPr>
  </w:style>
  <w:style w:type="paragraph" w:styleId="42">
    <w:name w:val="List Continue 4"/>
    <w:basedOn w:val="a1"/>
    <w:pPr>
      <w:spacing w:after="120"/>
      <w:ind w:left="800"/>
    </w:pPr>
  </w:style>
  <w:style w:type="paragraph" w:customStyle="1" w:styleId="Outline">
    <w:name w:val="Outline"/>
    <w:basedOn w:val="a1"/>
    <w:rPr>
      <w:i/>
      <w:color w:val="0000FF"/>
    </w:rPr>
  </w:style>
  <w:style w:type="paragraph" w:styleId="af0">
    <w:name w:val="Balloon Text"/>
    <w:basedOn w:val="a1"/>
    <w:rPr>
      <w:sz w:val="18"/>
      <w:szCs w:val="18"/>
    </w:rPr>
  </w:style>
  <w:style w:type="paragraph" w:customStyle="1" w:styleId="ItemStepinTable">
    <w:name w:val="Item Step in Table"/>
    <w:pPr>
      <w:numPr>
        <w:numId w:val="6"/>
      </w:numPr>
      <w:tabs>
        <w:tab w:val="left" w:pos="284"/>
      </w:tabs>
      <w:suppressAutoHyphens/>
      <w:spacing w:before="40" w:after="40" w:line="240" w:lineRule="atLeast"/>
    </w:pPr>
    <w:rPr>
      <w:rFonts w:cs="Arial" w:hint="eastAsia"/>
      <w:sz w:val="21"/>
      <w:szCs w:val="21"/>
    </w:rPr>
  </w:style>
  <w:style w:type="paragraph" w:styleId="af1">
    <w:name w:val="Closing"/>
    <w:basedOn w:val="a1"/>
    <w:pPr>
      <w:ind w:left="2100"/>
    </w:pPr>
  </w:style>
  <w:style w:type="paragraph" w:customStyle="1" w:styleId="NormalInTitlePage">
    <w:name w:val="Normal In Title Page"/>
    <w:pPr>
      <w:suppressAutoHyphens/>
    </w:pPr>
    <w:rPr>
      <w:rFonts w:ascii="Arial" w:hAnsi="Arial" w:cs="Arial"/>
      <w:kern w:val="1"/>
      <w:sz w:val="22"/>
      <w:szCs w:val="22"/>
    </w:rPr>
  </w:style>
  <w:style w:type="paragraph" w:styleId="90">
    <w:name w:val="index 9"/>
    <w:basedOn w:val="a1"/>
    <w:next w:val="a1"/>
    <w:pPr>
      <w:ind w:left="1890" w:hanging="210"/>
    </w:pPr>
    <w:rPr>
      <w:sz w:val="20"/>
      <w:szCs w:val="20"/>
    </w:rPr>
  </w:style>
  <w:style w:type="paragraph" w:customStyle="1" w:styleId="CAUTIONTextListTextTD">
    <w:name w:val="CAUTION Text List Text TD"/>
    <w:basedOn w:val="CAUTIONText"/>
    <w:pPr>
      <w:ind w:firstLine="283"/>
    </w:pPr>
    <w:rPr>
      <w:rFonts w:ascii="Courier New" w:eastAsia="宋体" w:hAnsi="Courier New" w:cs="Courier New"/>
      <w:spacing w:val="-1"/>
      <w:sz w:val="16"/>
      <w:szCs w:val="16"/>
    </w:rPr>
  </w:style>
  <w:style w:type="paragraph" w:styleId="af2">
    <w:name w:val="E-mail Signature"/>
    <w:basedOn w:val="a1"/>
  </w:style>
  <w:style w:type="paragraph" w:styleId="af3">
    <w:name w:val="header"/>
    <w:basedOn w:val="a1"/>
    <w:pPr>
      <w:spacing w:before="0" w:after="0"/>
      <w:ind w:left="0"/>
      <w:jc w:val="right"/>
    </w:pPr>
    <w:rPr>
      <w:sz w:val="18"/>
      <w:szCs w:val="18"/>
    </w:rPr>
  </w:style>
  <w:style w:type="paragraph" w:customStyle="1" w:styleId="StepinAppendix">
    <w:name w:val="Step in Appendix"/>
    <w:basedOn w:val="Step"/>
    <w:pPr>
      <w:numPr>
        <w:numId w:val="7"/>
      </w:numPr>
      <w:tabs>
        <w:tab w:val="left" w:pos="0"/>
      </w:tabs>
    </w:pPr>
  </w:style>
  <w:style w:type="paragraph" w:customStyle="1" w:styleId="NotesTextListTextTD">
    <w:name w:val="Notes Text List Text TD"/>
    <w:pPr>
      <w:suppressAutoHyphens/>
      <w:snapToGrid w:val="0"/>
      <w:spacing w:line="240" w:lineRule="atLeast"/>
      <w:ind w:left="2359"/>
    </w:pPr>
    <w:rPr>
      <w:rFonts w:ascii="Courier New" w:hAnsi="Courier New" w:cs="Courier New"/>
      <w:spacing w:val="-1"/>
      <w:sz w:val="16"/>
      <w:szCs w:val="16"/>
    </w:rPr>
  </w:style>
  <w:style w:type="paragraph" w:customStyle="1" w:styleId="SubItemListinTable">
    <w:name w:val="Sub Item List in Table"/>
    <w:basedOn w:val="a1"/>
    <w:pPr>
      <w:numPr>
        <w:numId w:val="8"/>
      </w:numPr>
      <w:tabs>
        <w:tab w:val="left" w:pos="170"/>
      </w:tabs>
      <w:spacing w:before="80" w:after="80"/>
    </w:pPr>
  </w:style>
  <w:style w:type="paragraph" w:styleId="af4">
    <w:name w:val="Normal (Web)"/>
    <w:basedOn w:val="a1"/>
    <w:rPr>
      <w:rFonts w:cs="Times New Roman"/>
    </w:rPr>
  </w:style>
  <w:style w:type="paragraph" w:styleId="41">
    <w:name w:val="List Bullet 4"/>
    <w:basedOn w:val="a1"/>
    <w:pPr>
      <w:numPr>
        <w:numId w:val="9"/>
      </w:numPr>
      <w:tabs>
        <w:tab w:val="left" w:pos="1620"/>
      </w:tabs>
    </w:pPr>
  </w:style>
  <w:style w:type="paragraph" w:styleId="af5">
    <w:name w:val="envelope return"/>
    <w:basedOn w:val="a1"/>
    <w:rPr>
      <w:rFonts w:ascii="Arial" w:hAnsi="Arial"/>
    </w:rPr>
  </w:style>
  <w:style w:type="paragraph" w:customStyle="1" w:styleId="FourthLevelItemListText">
    <w:name w:val="Fourth Level Item List Text"/>
    <w:pPr>
      <w:suppressAutoHyphens/>
      <w:snapToGrid w:val="0"/>
      <w:spacing w:before="80" w:after="80" w:line="240" w:lineRule="atLeast"/>
      <w:ind w:left="3401"/>
    </w:pPr>
    <w:rPr>
      <w:rFonts w:cs="Arial" w:hint="eastAsia"/>
      <w:kern w:val="1"/>
      <w:sz w:val="21"/>
      <w:szCs w:val="21"/>
    </w:rPr>
  </w:style>
  <w:style w:type="paragraph" w:styleId="af6">
    <w:name w:val="footnote text"/>
    <w:basedOn w:val="a1"/>
    <w:rPr>
      <w:sz w:val="18"/>
      <w:szCs w:val="18"/>
    </w:rPr>
  </w:style>
  <w:style w:type="paragraph" w:styleId="af7">
    <w:name w:val="Plain Text"/>
    <w:basedOn w:val="a1"/>
    <w:rPr>
      <w:rFonts w:ascii="宋体" w:hAnsi="宋体" w:cs="Courier New"/>
    </w:rPr>
  </w:style>
  <w:style w:type="paragraph" w:customStyle="1" w:styleId="CAUTIONTextListText">
    <w:name w:val="CAUTION Text List Text"/>
    <w:basedOn w:val="CAUTIONText"/>
    <w:pPr>
      <w:ind w:firstLine="283"/>
    </w:pPr>
  </w:style>
  <w:style w:type="paragraph" w:customStyle="1" w:styleId="ItemListText">
    <w:name w:val="Item List Text"/>
    <w:pPr>
      <w:suppressAutoHyphens/>
      <w:snapToGrid w:val="0"/>
      <w:spacing w:before="80" w:after="80" w:line="240" w:lineRule="atLeast"/>
      <w:ind w:left="2126"/>
    </w:pPr>
    <w:rPr>
      <w:rFonts w:hint="eastAsia"/>
      <w:kern w:val="1"/>
      <w:sz w:val="21"/>
      <w:szCs w:val="21"/>
    </w:rPr>
  </w:style>
  <w:style w:type="paragraph" w:customStyle="1" w:styleId="FigureDescription">
    <w:name w:val="Figure Description"/>
    <w:next w:val="Figure"/>
    <w:pPr>
      <w:keepNext/>
      <w:tabs>
        <w:tab w:val="left" w:pos="0"/>
      </w:tabs>
      <w:suppressAutoHyphens/>
      <w:snapToGrid w:val="0"/>
      <w:spacing w:before="320" w:after="80" w:line="240" w:lineRule="atLeast"/>
    </w:pPr>
    <w:rPr>
      <w:rFonts w:eastAsia="黑体" w:cs="Arial"/>
      <w:spacing w:val="-4"/>
      <w:kern w:val="1"/>
      <w:sz w:val="21"/>
      <w:szCs w:val="21"/>
    </w:rPr>
  </w:style>
  <w:style w:type="paragraph" w:styleId="af8">
    <w:name w:val="Body Text Indent"/>
    <w:basedOn w:val="a1"/>
    <w:pPr>
      <w:spacing w:after="120"/>
      <w:ind w:left="200"/>
    </w:pPr>
  </w:style>
  <w:style w:type="paragraph" w:customStyle="1" w:styleId="SubItemListTextTD">
    <w:name w:val="Sub Item List Text TD"/>
    <w:basedOn w:val="TerminalDisplay"/>
    <w:pPr>
      <w:ind w:left="2551"/>
    </w:pPr>
  </w:style>
  <w:style w:type="paragraph" w:customStyle="1" w:styleId="SubItemStepinTable">
    <w:name w:val="Sub Item Step in Table"/>
    <w:pPr>
      <w:tabs>
        <w:tab w:val="left" w:pos="170"/>
      </w:tabs>
      <w:suppressAutoHyphens/>
      <w:snapToGrid w:val="0"/>
      <w:spacing w:before="80" w:after="80" w:line="240" w:lineRule="atLeast"/>
      <w:ind w:left="170" w:hanging="170"/>
    </w:pPr>
    <w:rPr>
      <w:rFonts w:cs="Arial" w:hint="eastAsia"/>
      <w:sz w:val="21"/>
      <w:szCs w:val="21"/>
    </w:rPr>
  </w:style>
  <w:style w:type="paragraph" w:styleId="23">
    <w:name w:val="List Continue 2"/>
    <w:basedOn w:val="a1"/>
    <w:pPr>
      <w:spacing w:after="120"/>
      <w:ind w:left="400"/>
    </w:pPr>
  </w:style>
  <w:style w:type="paragraph" w:styleId="af9">
    <w:name w:val="caption"/>
    <w:basedOn w:val="a1"/>
    <w:next w:val="a1"/>
    <w:qFormat/>
    <w:pPr>
      <w:spacing w:before="152"/>
    </w:pPr>
    <w:rPr>
      <w:rFonts w:ascii="Arial" w:eastAsia="黑体" w:hAnsi="Arial"/>
      <w:sz w:val="20"/>
      <w:szCs w:val="20"/>
    </w:rPr>
  </w:style>
  <w:style w:type="paragraph" w:customStyle="1" w:styleId="ThirdLevelItemListText">
    <w:name w:val="Third Level Item List Text"/>
    <w:pPr>
      <w:suppressAutoHyphens/>
      <w:snapToGrid w:val="0"/>
      <w:spacing w:before="80" w:after="80" w:line="240" w:lineRule="atLeast"/>
      <w:ind w:left="2976"/>
    </w:pPr>
    <w:rPr>
      <w:rFonts w:cs="Arial" w:hint="eastAsia"/>
      <w:kern w:val="1"/>
      <w:sz w:val="21"/>
      <w:szCs w:val="21"/>
    </w:rPr>
  </w:style>
  <w:style w:type="paragraph" w:styleId="TOC9">
    <w:name w:val="toc 9"/>
    <w:basedOn w:val="a1"/>
    <w:next w:val="a1"/>
    <w:pPr>
      <w:ind w:left="3360"/>
    </w:pPr>
    <w:rPr>
      <w:sz w:val="24"/>
    </w:rPr>
  </w:style>
  <w:style w:type="paragraph" w:customStyle="1" w:styleId="ItemListinTableText">
    <w:name w:val="Item List in Table Text"/>
    <w:basedOn w:val="TableText"/>
    <w:pPr>
      <w:ind w:left="284"/>
    </w:pPr>
  </w:style>
  <w:style w:type="paragraph" w:customStyle="1" w:styleId="NotesTextListTextTDinTable">
    <w:name w:val="Notes Text List Text TD in Table"/>
    <w:pPr>
      <w:widowControl w:val="0"/>
      <w:suppressAutoHyphens/>
      <w:snapToGrid w:val="0"/>
      <w:spacing w:before="80" w:after="80" w:line="240" w:lineRule="atLeast"/>
      <w:ind w:left="454"/>
    </w:pPr>
    <w:rPr>
      <w:rFonts w:ascii="Courier New" w:hAnsi="Courier New" w:cs="Courier New"/>
      <w:spacing w:val="-1"/>
      <w:sz w:val="16"/>
      <w:szCs w:val="16"/>
    </w:rPr>
  </w:style>
  <w:style w:type="paragraph" w:customStyle="1" w:styleId="CAUTIONTextStep">
    <w:name w:val="CAUTION Text Step"/>
    <w:basedOn w:val="CAUTIONText"/>
    <w:pPr>
      <w:keepNext/>
      <w:tabs>
        <w:tab w:val="left" w:pos="170"/>
      </w:tabs>
      <w:ind w:left="170" w:hanging="170"/>
    </w:pPr>
  </w:style>
  <w:style w:type="paragraph" w:styleId="afa">
    <w:name w:val="toa heading"/>
    <w:basedOn w:val="a1"/>
    <w:next w:val="a1"/>
    <w:pPr>
      <w:spacing w:before="120"/>
    </w:pPr>
    <w:rPr>
      <w:rFonts w:ascii="Arial" w:hAnsi="Arial"/>
    </w:rPr>
  </w:style>
  <w:style w:type="paragraph" w:styleId="24">
    <w:name w:val="Body Text First Indent 2"/>
    <w:basedOn w:val="af8"/>
    <w:pPr>
      <w:ind w:firstLine="200"/>
    </w:pPr>
  </w:style>
  <w:style w:type="paragraph" w:customStyle="1" w:styleId="CodeinTable">
    <w:name w:val="Code in Table"/>
    <w:basedOn w:val="a1"/>
    <w:pPr>
      <w:widowControl w:val="0"/>
      <w:shd w:val="clear" w:color="auto" w:fill="F2F2F2"/>
      <w:spacing w:before="80" w:after="80"/>
      <w:ind w:left="0"/>
    </w:pPr>
    <w:rPr>
      <w:rFonts w:ascii="Courier New" w:hAnsi="Courier New" w:cs="Courier New"/>
      <w:sz w:val="18"/>
    </w:rPr>
  </w:style>
  <w:style w:type="paragraph" w:customStyle="1" w:styleId="Appendixheading5">
    <w:name w:val="Appendix heading 5"/>
    <w:basedOn w:val="5"/>
    <w:next w:val="a1"/>
    <w:pPr>
      <w:numPr>
        <w:ilvl w:val="0"/>
        <w:numId w:val="0"/>
      </w:numPr>
      <w:tabs>
        <w:tab w:val="left" w:pos="0"/>
      </w:tabs>
    </w:pPr>
    <w:rPr>
      <w:rFonts w:cs="Times New Roman"/>
    </w:rPr>
  </w:style>
  <w:style w:type="paragraph" w:styleId="33">
    <w:name w:val="index 3"/>
    <w:next w:val="a1"/>
    <w:pPr>
      <w:suppressAutoHyphens/>
      <w:snapToGrid w:val="0"/>
      <w:ind w:left="567"/>
    </w:pPr>
    <w:rPr>
      <w:rFonts w:cs="Arial"/>
      <w:kern w:val="1"/>
      <w:sz w:val="21"/>
      <w:szCs w:val="21"/>
    </w:rPr>
  </w:style>
  <w:style w:type="paragraph" w:customStyle="1" w:styleId="NotesTextList">
    <w:name w:val="Notes Text List"/>
    <w:basedOn w:val="CAUTIONTextList"/>
    <w:pPr>
      <w:keepNext w:val="0"/>
      <w:numPr>
        <w:numId w:val="10"/>
      </w:numPr>
      <w:pBdr>
        <w:bottom w:val="none" w:sz="0" w:space="0" w:color="000000"/>
      </w:pBdr>
      <w:tabs>
        <w:tab w:val="left" w:pos="1985"/>
        <w:tab w:val="left" w:pos="2359"/>
      </w:tabs>
      <w:spacing w:before="40" w:line="200" w:lineRule="atLeast"/>
    </w:pPr>
    <w:rPr>
      <w:sz w:val="18"/>
      <w:szCs w:val="18"/>
    </w:rPr>
  </w:style>
  <w:style w:type="paragraph" w:customStyle="1" w:styleId="CAUTIONHeading">
    <w:name w:val="CAUTION Heading"/>
    <w:basedOn w:val="a1"/>
    <w:pPr>
      <w:keepNext/>
      <w:pBdr>
        <w:top w:val="single" w:sz="12" w:space="4" w:color="000000"/>
        <w:left w:val="none" w:sz="0" w:space="0" w:color="000000"/>
        <w:bottom w:val="none" w:sz="0" w:space="0" w:color="000000"/>
        <w:right w:val="none" w:sz="0" w:space="0" w:color="000000"/>
      </w:pBdr>
      <w:spacing w:before="80" w:after="80"/>
    </w:pPr>
    <w:rPr>
      <w:rFonts w:ascii="Book Antiqua" w:eastAsia="黑体" w:hAnsi="Book Antiqua" w:cs="Book Antiqua"/>
      <w:bCs/>
    </w:rPr>
  </w:style>
  <w:style w:type="paragraph" w:customStyle="1" w:styleId="Cover5">
    <w:name w:val="Cover 5"/>
    <w:basedOn w:val="a1"/>
    <w:pPr>
      <w:widowControl w:val="0"/>
      <w:spacing w:before="0" w:after="0" w:line="240" w:lineRule="auto"/>
      <w:ind w:left="0"/>
    </w:pPr>
    <w:rPr>
      <w:rFonts w:ascii="Arial" w:hAnsi="Arial"/>
      <w:sz w:val="18"/>
      <w:szCs w:val="18"/>
    </w:rPr>
  </w:style>
  <w:style w:type="paragraph" w:styleId="TOC6">
    <w:name w:val="toc 6"/>
    <w:basedOn w:val="a1"/>
    <w:next w:val="a1"/>
    <w:pPr>
      <w:ind w:left="2100"/>
    </w:pPr>
    <w:rPr>
      <w:sz w:val="24"/>
    </w:rPr>
  </w:style>
  <w:style w:type="paragraph" w:styleId="afb">
    <w:name w:val="Body Text First Indent"/>
    <w:basedOn w:val="afc"/>
    <w:pPr>
      <w:ind w:firstLine="100"/>
    </w:pPr>
  </w:style>
  <w:style w:type="paragraph" w:styleId="21">
    <w:name w:val="List Bullet 2"/>
    <w:basedOn w:val="a1"/>
    <w:pPr>
      <w:numPr>
        <w:numId w:val="11"/>
      </w:numPr>
      <w:tabs>
        <w:tab w:val="left" w:pos="780"/>
      </w:tabs>
    </w:pPr>
  </w:style>
  <w:style w:type="paragraph" w:customStyle="1" w:styleId="Code">
    <w:name w:val="Code"/>
    <w:basedOn w:val="a1"/>
    <w:pPr>
      <w:widowControl w:val="0"/>
      <w:shd w:val="clear" w:color="auto" w:fill="F2F2F2"/>
      <w:autoSpaceDE w:val="0"/>
      <w:spacing w:before="0" w:after="0" w:line="360" w:lineRule="auto"/>
    </w:pPr>
    <w:rPr>
      <w:rFonts w:ascii="Courier New" w:hAnsi="Courier New" w:cs="Courier New"/>
      <w:sz w:val="18"/>
    </w:rPr>
  </w:style>
  <w:style w:type="paragraph" w:customStyle="1" w:styleId="ThirdLevelItemList">
    <w:name w:val="Third Level Item List"/>
    <w:basedOn w:val="a1"/>
    <w:pPr>
      <w:numPr>
        <w:numId w:val="12"/>
      </w:numPr>
      <w:tabs>
        <w:tab w:val="left" w:pos="2551"/>
      </w:tabs>
      <w:spacing w:before="80" w:after="80"/>
    </w:pPr>
  </w:style>
  <w:style w:type="paragraph" w:customStyle="1" w:styleId="ItemStep">
    <w:name w:val="Item Step"/>
    <w:pPr>
      <w:tabs>
        <w:tab w:val="left" w:pos="2126"/>
      </w:tabs>
      <w:suppressAutoHyphens/>
      <w:snapToGrid w:val="0"/>
      <w:spacing w:before="80" w:after="80" w:line="240" w:lineRule="atLeast"/>
      <w:ind w:left="2126" w:hanging="425"/>
    </w:pPr>
    <w:rPr>
      <w:rFonts w:cs="Arial" w:hint="eastAsia"/>
      <w:sz w:val="21"/>
      <w:szCs w:val="21"/>
    </w:rPr>
  </w:style>
  <w:style w:type="paragraph" w:styleId="43">
    <w:name w:val="List 4"/>
    <w:basedOn w:val="a1"/>
    <w:pPr>
      <w:ind w:left="600" w:hanging="200"/>
    </w:pPr>
  </w:style>
  <w:style w:type="paragraph" w:styleId="TOC7">
    <w:name w:val="toc 7"/>
    <w:basedOn w:val="a1"/>
    <w:next w:val="a1"/>
    <w:pPr>
      <w:ind w:left="2520"/>
    </w:pPr>
    <w:rPr>
      <w:sz w:val="24"/>
    </w:rPr>
  </w:style>
  <w:style w:type="paragraph" w:styleId="afd">
    <w:name w:val="Block Text"/>
    <w:basedOn w:val="a1"/>
    <w:pPr>
      <w:spacing w:after="120"/>
      <w:ind w:left="700" w:right="700"/>
    </w:pPr>
  </w:style>
  <w:style w:type="paragraph" w:customStyle="1" w:styleId="NotesTextStepinTable">
    <w:name w:val="Notes Text Step in Table"/>
    <w:pPr>
      <w:tabs>
        <w:tab w:val="left" w:pos="170"/>
      </w:tabs>
      <w:suppressAutoHyphens/>
      <w:spacing w:before="40" w:after="80" w:line="200" w:lineRule="atLeast"/>
      <w:ind w:left="170" w:hanging="170"/>
    </w:pPr>
    <w:rPr>
      <w:rFonts w:eastAsia="楷体_GB2312" w:cs="楷体_GB2312"/>
      <w:sz w:val="18"/>
      <w:szCs w:val="18"/>
    </w:rPr>
  </w:style>
  <w:style w:type="paragraph" w:styleId="afe">
    <w:name w:val="table of figures"/>
    <w:basedOn w:val="a1"/>
    <w:next w:val="a1"/>
    <w:pPr>
      <w:ind w:left="300"/>
    </w:pPr>
    <w:rPr>
      <w:sz w:val="20"/>
      <w:szCs w:val="20"/>
    </w:rPr>
  </w:style>
  <w:style w:type="paragraph" w:styleId="aff">
    <w:name w:val="Salutation"/>
    <w:basedOn w:val="a1"/>
    <w:next w:val="a1"/>
  </w:style>
  <w:style w:type="paragraph" w:customStyle="1" w:styleId="Heading2NoNumber4lite">
    <w:name w:val="Heading2 No Number 4 lite"/>
    <w:basedOn w:val="2"/>
    <w:next w:val="a1"/>
    <w:pPr>
      <w:numPr>
        <w:ilvl w:val="0"/>
        <w:numId w:val="0"/>
      </w:numPr>
      <w:tabs>
        <w:tab w:val="left" w:pos="0"/>
      </w:tabs>
    </w:pPr>
  </w:style>
  <w:style w:type="paragraph" w:styleId="a0">
    <w:name w:val="List Bullet"/>
    <w:basedOn w:val="a1"/>
    <w:pPr>
      <w:numPr>
        <w:numId w:val="13"/>
      </w:numPr>
      <w:tabs>
        <w:tab w:val="left" w:pos="360"/>
      </w:tabs>
    </w:pPr>
  </w:style>
  <w:style w:type="paragraph" w:customStyle="1" w:styleId="NotesTextTD">
    <w:name w:val="Notes Text TD"/>
    <w:pPr>
      <w:suppressAutoHyphens/>
      <w:snapToGrid w:val="0"/>
      <w:spacing w:line="240" w:lineRule="atLeast"/>
      <w:ind w:left="2075"/>
    </w:pPr>
    <w:rPr>
      <w:rFonts w:ascii="Courier New" w:hAnsi="Courier New" w:cs="Courier New"/>
      <w:spacing w:val="-1"/>
      <w:sz w:val="16"/>
      <w:szCs w:val="16"/>
    </w:rPr>
  </w:style>
  <w:style w:type="paragraph" w:customStyle="1" w:styleId="Cover1">
    <w:name w:val="Cover 1"/>
    <w:basedOn w:val="a1"/>
    <w:pPr>
      <w:widowControl w:val="0"/>
      <w:kinsoku w:val="0"/>
      <w:overflowPunct w:val="0"/>
      <w:autoSpaceDE w:val="0"/>
      <w:spacing w:before="80" w:after="80"/>
      <w:ind w:left="0"/>
    </w:pPr>
    <w:rPr>
      <w:rFonts w:ascii="Arial" w:hAnsi="Arial"/>
      <w:b/>
      <w:bCs/>
      <w:sz w:val="40"/>
      <w:szCs w:val="40"/>
    </w:rPr>
  </w:style>
  <w:style w:type="paragraph" w:styleId="80">
    <w:name w:val="index 8"/>
    <w:basedOn w:val="a1"/>
    <w:next w:val="a1"/>
    <w:pPr>
      <w:ind w:left="1680" w:hanging="210"/>
    </w:pPr>
    <w:rPr>
      <w:sz w:val="20"/>
      <w:szCs w:val="20"/>
    </w:rPr>
  </w:style>
  <w:style w:type="paragraph" w:customStyle="1" w:styleId="NotesHeading">
    <w:name w:val="Notes Heading"/>
    <w:basedOn w:val="CAUTIONHeading"/>
    <w:pPr>
      <w:pBdr>
        <w:top w:val="none" w:sz="0" w:space="0" w:color="000000"/>
      </w:pBdr>
      <w:spacing w:after="40"/>
    </w:pPr>
    <w:rPr>
      <w:position w:val="-5"/>
      <w:sz w:val="18"/>
      <w:szCs w:val="18"/>
    </w:rPr>
  </w:style>
  <w:style w:type="paragraph" w:customStyle="1" w:styleId="ManualTitle1">
    <w:name w:val="Manual Title1"/>
    <w:pPr>
      <w:suppressAutoHyphens/>
    </w:pPr>
    <w:rPr>
      <w:rFonts w:ascii="Arial" w:eastAsia="黑体" w:hAnsi="Arial" w:cs="Arial"/>
      <w:sz w:val="30"/>
    </w:rPr>
  </w:style>
  <w:style w:type="paragraph" w:styleId="53">
    <w:name w:val="List 5"/>
    <w:basedOn w:val="a1"/>
    <w:pPr>
      <w:ind w:left="800" w:hanging="200"/>
    </w:pPr>
  </w:style>
  <w:style w:type="paragraph" w:customStyle="1" w:styleId="Figure">
    <w:name w:val="Figure"/>
    <w:basedOn w:val="a1"/>
    <w:next w:val="a1"/>
    <w:pPr>
      <w:keepNext/>
    </w:pPr>
  </w:style>
  <w:style w:type="paragraph" w:styleId="aff0">
    <w:name w:val="index heading"/>
    <w:basedOn w:val="a1"/>
    <w:next w:val="11"/>
    <w:rPr>
      <w:rFonts w:ascii="Arial" w:hAnsi="Arial"/>
      <w:b/>
      <w:bCs/>
    </w:rPr>
  </w:style>
  <w:style w:type="paragraph" w:styleId="60">
    <w:name w:val="index 6"/>
    <w:basedOn w:val="a1"/>
    <w:next w:val="a1"/>
    <w:pPr>
      <w:ind w:left="1260" w:hanging="210"/>
    </w:pPr>
    <w:rPr>
      <w:sz w:val="20"/>
      <w:szCs w:val="20"/>
    </w:rPr>
  </w:style>
  <w:style w:type="paragraph" w:styleId="aff1">
    <w:name w:val="Signature"/>
    <w:basedOn w:val="a1"/>
    <w:pPr>
      <w:ind w:left="2100"/>
    </w:pPr>
  </w:style>
  <w:style w:type="paragraph" w:customStyle="1" w:styleId="Contents">
    <w:name w:val="Contents"/>
    <w:basedOn w:val="Heading1NoNumber"/>
  </w:style>
  <w:style w:type="paragraph" w:customStyle="1" w:styleId="SubItemListText">
    <w:name w:val="Sub Item List Text"/>
    <w:pPr>
      <w:suppressAutoHyphens/>
      <w:snapToGrid w:val="0"/>
      <w:spacing w:before="80" w:after="80" w:line="240" w:lineRule="atLeast"/>
      <w:ind w:left="2551"/>
    </w:pPr>
    <w:rPr>
      <w:rFonts w:cs="Arial" w:hint="eastAsia"/>
      <w:kern w:val="1"/>
      <w:sz w:val="21"/>
      <w:szCs w:val="21"/>
    </w:rPr>
  </w:style>
  <w:style w:type="paragraph" w:styleId="TOC2">
    <w:name w:val="toc 2"/>
    <w:basedOn w:val="a1"/>
    <w:next w:val="a1"/>
    <w:uiPriority w:val="39"/>
    <w:pPr>
      <w:spacing w:before="80" w:after="80"/>
      <w:ind w:left="0"/>
    </w:pPr>
    <w:rPr>
      <w:sz w:val="20"/>
      <w:szCs w:val="20"/>
    </w:rPr>
  </w:style>
  <w:style w:type="paragraph" w:customStyle="1" w:styleId="HeadingLeft">
    <w:name w:val="Heading Left"/>
    <w:basedOn w:val="a1"/>
    <w:pPr>
      <w:spacing w:before="0" w:after="0"/>
      <w:ind w:left="0"/>
    </w:pPr>
    <w:rPr>
      <w:sz w:val="20"/>
      <w:szCs w:val="20"/>
    </w:rPr>
  </w:style>
  <w:style w:type="paragraph" w:customStyle="1" w:styleId="TerminalDisplayinTable">
    <w:name w:val="Terminal Display in Table"/>
    <w:pPr>
      <w:widowControl w:val="0"/>
      <w:shd w:val="clear" w:color="auto" w:fill="F2F2F2"/>
      <w:suppressAutoHyphens/>
      <w:snapToGrid w:val="0"/>
      <w:spacing w:before="80" w:after="80" w:line="240" w:lineRule="atLeast"/>
    </w:pPr>
    <w:rPr>
      <w:rFonts w:ascii="Courier New" w:hAnsi="Courier New" w:cs="Courier New"/>
      <w:spacing w:val="-1"/>
      <w:sz w:val="16"/>
      <w:szCs w:val="16"/>
    </w:rPr>
  </w:style>
  <w:style w:type="paragraph" w:customStyle="1" w:styleId="SubItemStep">
    <w:name w:val="Sub Item Step"/>
    <w:pPr>
      <w:tabs>
        <w:tab w:val="left" w:pos="2126"/>
      </w:tabs>
      <w:suppressAutoHyphens/>
      <w:snapToGrid w:val="0"/>
      <w:spacing w:before="80" w:after="80" w:line="240" w:lineRule="atLeast"/>
      <w:ind w:left="2126" w:hanging="425"/>
    </w:pPr>
    <w:rPr>
      <w:rFonts w:cs="Arial" w:hint="eastAsia"/>
      <w:sz w:val="21"/>
      <w:szCs w:val="21"/>
    </w:rPr>
  </w:style>
  <w:style w:type="paragraph" w:styleId="34">
    <w:name w:val="Body Text Indent 3"/>
    <w:basedOn w:val="a1"/>
    <w:pPr>
      <w:spacing w:after="120"/>
      <w:ind w:left="200"/>
    </w:pPr>
    <w:rPr>
      <w:sz w:val="16"/>
      <w:szCs w:val="16"/>
    </w:rPr>
  </w:style>
  <w:style w:type="paragraph" w:styleId="aff2">
    <w:name w:val="annotation subject"/>
    <w:basedOn w:val="aff3"/>
    <w:next w:val="aff3"/>
    <w:rPr>
      <w:b/>
      <w:bCs/>
    </w:rPr>
  </w:style>
  <w:style w:type="paragraph" w:styleId="TOC3">
    <w:name w:val="toc 3"/>
    <w:basedOn w:val="a1"/>
    <w:next w:val="a1"/>
    <w:pPr>
      <w:spacing w:before="80" w:after="80"/>
      <w:ind w:left="0"/>
    </w:pPr>
    <w:rPr>
      <w:sz w:val="20"/>
      <w:szCs w:val="20"/>
    </w:rPr>
  </w:style>
  <w:style w:type="paragraph" w:customStyle="1" w:styleId="TableTextInTitlePage">
    <w:name w:val="Table Text In Title Page"/>
    <w:pPr>
      <w:suppressAutoHyphens/>
      <w:autoSpaceDE w:val="0"/>
      <w:spacing w:before="80" w:after="80"/>
    </w:pPr>
    <w:rPr>
      <w:rFonts w:ascii="Arial" w:hAnsi="Arial" w:cs="Arial"/>
      <w:lang w:val="zh-CN"/>
    </w:rPr>
  </w:style>
  <w:style w:type="paragraph" w:styleId="50">
    <w:name w:val="List Number 5"/>
    <w:basedOn w:val="a1"/>
    <w:pPr>
      <w:numPr>
        <w:numId w:val="14"/>
      </w:numPr>
      <w:tabs>
        <w:tab w:val="left" w:pos="2040"/>
      </w:tabs>
    </w:pPr>
  </w:style>
  <w:style w:type="paragraph" w:styleId="HTML7">
    <w:name w:val="HTML Address"/>
    <w:basedOn w:val="a1"/>
    <w:rPr>
      <w:i/>
      <w:iCs/>
    </w:rPr>
  </w:style>
  <w:style w:type="paragraph" w:customStyle="1" w:styleId="TableDescriptioninAppendix">
    <w:name w:val="Table Description in Appendix"/>
    <w:basedOn w:val="TableDescription"/>
    <w:next w:val="a1"/>
    <w:pPr>
      <w:numPr>
        <w:numId w:val="0"/>
      </w:numPr>
      <w:tabs>
        <w:tab w:val="left" w:pos="0"/>
      </w:tabs>
    </w:pPr>
  </w:style>
  <w:style w:type="paragraph" w:styleId="aff4">
    <w:name w:val="Document Map"/>
    <w:basedOn w:val="a1"/>
    <w:pPr>
      <w:shd w:val="clear" w:color="auto" w:fill="000080"/>
    </w:pPr>
  </w:style>
  <w:style w:type="paragraph" w:customStyle="1" w:styleId="aff5">
    <w:name w:val="索引"/>
    <w:basedOn w:val="a1"/>
    <w:pPr>
      <w:suppressLineNumbers/>
    </w:pPr>
  </w:style>
  <w:style w:type="paragraph" w:styleId="aff6">
    <w:name w:val="table of authorities"/>
    <w:basedOn w:val="a1"/>
    <w:next w:val="a1"/>
    <w:pPr>
      <w:ind w:left="420"/>
    </w:pPr>
  </w:style>
  <w:style w:type="paragraph" w:styleId="TOC1">
    <w:name w:val="toc 1"/>
    <w:basedOn w:val="a1"/>
    <w:next w:val="a1"/>
    <w:uiPriority w:val="39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customStyle="1" w:styleId="BlockLabelWithSevenNumber">
    <w:name w:val="Block Label With Seven Number"/>
    <w:basedOn w:val="a1"/>
    <w:next w:val="a1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sz w:val="24"/>
      <w:szCs w:val="24"/>
    </w:rPr>
  </w:style>
  <w:style w:type="paragraph" w:styleId="TOC8">
    <w:name w:val="toc 8"/>
    <w:basedOn w:val="a1"/>
    <w:next w:val="a1"/>
    <w:pPr>
      <w:ind w:left="2940"/>
    </w:pPr>
    <w:rPr>
      <w:sz w:val="24"/>
    </w:rPr>
  </w:style>
  <w:style w:type="paragraph" w:customStyle="1" w:styleId="SubItemListinTableStep">
    <w:name w:val="Sub Item List in Table Step"/>
    <w:basedOn w:val="a1"/>
    <w:pPr>
      <w:tabs>
        <w:tab w:val="left" w:pos="170"/>
      </w:tabs>
      <w:spacing w:before="80" w:after="80"/>
      <w:ind w:left="170" w:hanging="170"/>
    </w:pPr>
  </w:style>
  <w:style w:type="paragraph" w:customStyle="1" w:styleId="HeadingRight">
    <w:name w:val="Heading Right"/>
    <w:basedOn w:val="a1"/>
    <w:pPr>
      <w:spacing w:before="0" w:after="0"/>
      <w:ind w:left="0"/>
      <w:jc w:val="right"/>
    </w:pPr>
    <w:rPr>
      <w:sz w:val="20"/>
      <w:szCs w:val="20"/>
    </w:rPr>
  </w:style>
  <w:style w:type="paragraph" w:styleId="44">
    <w:name w:val="index 4"/>
    <w:basedOn w:val="a1"/>
    <w:next w:val="a1"/>
    <w:pPr>
      <w:ind w:left="1260"/>
    </w:pPr>
  </w:style>
  <w:style w:type="paragraph" w:customStyle="1" w:styleId="TableNote">
    <w:name w:val="Table Note"/>
    <w:basedOn w:val="a1"/>
    <w:pPr>
      <w:spacing w:before="80" w:after="80"/>
    </w:pPr>
    <w:rPr>
      <w:sz w:val="18"/>
      <w:szCs w:val="18"/>
    </w:rPr>
  </w:style>
  <w:style w:type="paragraph" w:customStyle="1" w:styleId="NotesHeadinginTable">
    <w:name w:val="Notes Heading in Table"/>
    <w:next w:val="NotesTextinTable"/>
    <w:pPr>
      <w:keepNext/>
      <w:suppressAutoHyphens/>
      <w:snapToGrid w:val="0"/>
      <w:spacing w:before="80" w:after="40" w:line="240" w:lineRule="atLeast"/>
    </w:pPr>
    <w:rPr>
      <w:rFonts w:eastAsia="黑体" w:cs="Arial"/>
      <w:bCs/>
      <w:kern w:val="1"/>
      <w:sz w:val="18"/>
      <w:szCs w:val="18"/>
    </w:rPr>
  </w:style>
  <w:style w:type="paragraph" w:customStyle="1" w:styleId="Cover3">
    <w:name w:val="Cover 3"/>
    <w:basedOn w:val="a1"/>
    <w:pPr>
      <w:widowControl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styleId="aff7">
    <w:name w:val="List Continue"/>
    <w:basedOn w:val="a1"/>
    <w:pPr>
      <w:spacing w:after="120"/>
      <w:ind w:left="200"/>
    </w:pPr>
  </w:style>
  <w:style w:type="paragraph" w:customStyle="1" w:styleId="FigureText">
    <w:name w:val="Figure Text"/>
    <w:pPr>
      <w:widowControl w:val="0"/>
      <w:suppressAutoHyphens/>
      <w:snapToGrid w:val="0"/>
      <w:spacing w:line="240" w:lineRule="atLeast"/>
    </w:pPr>
    <w:rPr>
      <w:rFonts w:cs="Arial"/>
      <w:sz w:val="18"/>
      <w:szCs w:val="18"/>
    </w:rPr>
  </w:style>
  <w:style w:type="paragraph" w:styleId="afc">
    <w:name w:val="Body Text"/>
    <w:basedOn w:val="a1"/>
    <w:pPr>
      <w:spacing w:after="120"/>
    </w:pPr>
  </w:style>
  <w:style w:type="paragraph" w:styleId="aff3">
    <w:name w:val="annotation text"/>
    <w:basedOn w:val="a1"/>
  </w:style>
  <w:style w:type="paragraph" w:styleId="54">
    <w:name w:val="List Continue 5"/>
    <w:basedOn w:val="a1"/>
    <w:pPr>
      <w:spacing w:after="120"/>
      <w:ind w:left="1000"/>
    </w:pPr>
  </w:style>
  <w:style w:type="paragraph" w:customStyle="1" w:styleId="TableText">
    <w:name w:val="Table Text"/>
    <w:basedOn w:val="a1"/>
    <w:pPr>
      <w:widowControl w:val="0"/>
      <w:spacing w:before="80" w:after="80"/>
      <w:ind w:left="0"/>
    </w:pPr>
  </w:style>
  <w:style w:type="paragraph" w:styleId="25">
    <w:name w:val="List 2"/>
    <w:basedOn w:val="a1"/>
    <w:pPr>
      <w:ind w:left="200" w:hanging="200"/>
    </w:pPr>
  </w:style>
  <w:style w:type="paragraph" w:customStyle="1" w:styleId="WW-">
    <w:name w:val="WW-正文缩进"/>
    <w:basedOn w:val="a1"/>
    <w:pPr>
      <w:ind w:firstLine="200"/>
    </w:pPr>
  </w:style>
  <w:style w:type="paragraph" w:customStyle="1" w:styleId="SubItemList">
    <w:name w:val="Sub Item List"/>
    <w:basedOn w:val="a1"/>
    <w:pPr>
      <w:tabs>
        <w:tab w:val="left" w:pos="2551"/>
      </w:tabs>
      <w:spacing w:before="80" w:after="80"/>
      <w:ind w:left="2551" w:hanging="425"/>
    </w:pPr>
  </w:style>
  <w:style w:type="paragraph" w:customStyle="1" w:styleId="SubItemStepinTableList">
    <w:name w:val="Sub Item Step in Table List"/>
    <w:pPr>
      <w:tabs>
        <w:tab w:val="left" w:pos="170"/>
      </w:tabs>
      <w:suppressAutoHyphens/>
      <w:snapToGrid w:val="0"/>
      <w:spacing w:before="80" w:after="80" w:line="240" w:lineRule="atLeast"/>
      <w:ind w:left="170" w:hanging="170"/>
    </w:pPr>
    <w:rPr>
      <w:rFonts w:cs="Arial" w:hint="eastAsia"/>
      <w:sz w:val="21"/>
      <w:szCs w:val="21"/>
    </w:rPr>
  </w:style>
  <w:style w:type="paragraph" w:customStyle="1" w:styleId="Appendixheading1">
    <w:name w:val="Appendix heading 1"/>
    <w:basedOn w:val="1"/>
    <w:next w:val="Appendixheading2"/>
    <w:pPr>
      <w:keepLines/>
      <w:numPr>
        <w:numId w:val="0"/>
      </w:numPr>
      <w:tabs>
        <w:tab w:val="left" w:pos="0"/>
      </w:tabs>
    </w:pPr>
    <w:rPr>
      <w:bCs w:val="0"/>
    </w:rPr>
  </w:style>
  <w:style w:type="paragraph" w:styleId="20">
    <w:name w:val="List Number 2"/>
    <w:basedOn w:val="a1"/>
    <w:pPr>
      <w:numPr>
        <w:numId w:val="15"/>
      </w:numPr>
      <w:tabs>
        <w:tab w:val="left" w:pos="780"/>
      </w:tabs>
    </w:pPr>
  </w:style>
  <w:style w:type="paragraph" w:styleId="30">
    <w:name w:val="List Number 3"/>
    <w:basedOn w:val="a1"/>
    <w:pPr>
      <w:numPr>
        <w:numId w:val="16"/>
      </w:numPr>
      <w:tabs>
        <w:tab w:val="left" w:pos="1200"/>
      </w:tabs>
    </w:pPr>
  </w:style>
  <w:style w:type="paragraph" w:customStyle="1" w:styleId="Step">
    <w:name w:val="Step"/>
    <w:basedOn w:val="a1"/>
    <w:pPr>
      <w:tabs>
        <w:tab w:val="left" w:pos="0"/>
      </w:tabs>
      <w:ind w:left="0"/>
    </w:pPr>
  </w:style>
  <w:style w:type="paragraph" w:customStyle="1" w:styleId="Appendixheading2">
    <w:name w:val="Appendix heading 2"/>
    <w:basedOn w:val="2"/>
    <w:next w:val="Appendixheading3"/>
    <w:pPr>
      <w:numPr>
        <w:ilvl w:val="0"/>
        <w:numId w:val="0"/>
      </w:numPr>
      <w:tabs>
        <w:tab w:val="left" w:pos="0"/>
      </w:tabs>
      <w:spacing w:before="200"/>
    </w:pPr>
    <w:rPr>
      <w:rFonts w:cs="Times New Roman"/>
    </w:rPr>
  </w:style>
  <w:style w:type="paragraph" w:styleId="aff8">
    <w:name w:val="List"/>
    <w:basedOn w:val="a1"/>
    <w:pPr>
      <w:ind w:left="200" w:hanging="200"/>
    </w:pPr>
  </w:style>
  <w:style w:type="paragraph" w:customStyle="1" w:styleId="ItemlistTextTD">
    <w:name w:val="Item list Text TD"/>
    <w:basedOn w:val="TerminalDisplay"/>
    <w:pPr>
      <w:ind w:left="2126"/>
    </w:pPr>
  </w:style>
  <w:style w:type="paragraph" w:styleId="a">
    <w:name w:val="List Number"/>
    <w:basedOn w:val="a1"/>
    <w:pPr>
      <w:numPr>
        <w:numId w:val="17"/>
      </w:numPr>
      <w:tabs>
        <w:tab w:val="left" w:pos="360"/>
      </w:tabs>
    </w:pPr>
  </w:style>
  <w:style w:type="paragraph" w:styleId="aff9">
    <w:name w:val="footer"/>
    <w:basedOn w:val="HeadingLeft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hirdLevelItemListTextTD">
    <w:name w:val="Third Level Item List Text TD"/>
    <w:basedOn w:val="TerminalDisplay"/>
    <w:pPr>
      <w:ind w:left="2976"/>
    </w:pPr>
  </w:style>
  <w:style w:type="paragraph" w:styleId="HTML8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ffa">
    <w:name w:val="Note Heading"/>
    <w:basedOn w:val="a1"/>
    <w:next w:val="a1"/>
    <w:pPr>
      <w:jc w:val="center"/>
    </w:pPr>
  </w:style>
  <w:style w:type="paragraph" w:styleId="affb">
    <w:name w:val="endnote text"/>
    <w:basedOn w:val="a1"/>
  </w:style>
  <w:style w:type="paragraph" w:customStyle="1" w:styleId="NotesTextListTextinTable">
    <w:name w:val="Notes Text List Text in Table"/>
    <w:pPr>
      <w:widowControl w:val="0"/>
      <w:suppressAutoHyphens/>
      <w:snapToGrid w:val="0"/>
      <w:spacing w:before="40" w:after="80" w:line="240" w:lineRule="atLeast"/>
      <w:ind w:left="454"/>
    </w:pPr>
    <w:rPr>
      <w:rFonts w:eastAsia="楷体_GB2312" w:cs="Arial"/>
      <w:iCs/>
      <w:kern w:val="1"/>
      <w:sz w:val="18"/>
      <w:szCs w:val="18"/>
    </w:rPr>
  </w:style>
  <w:style w:type="paragraph" w:customStyle="1" w:styleId="NotesTextListText">
    <w:name w:val="Notes Text List Text"/>
    <w:basedOn w:val="CAUTIONText"/>
    <w:pPr>
      <w:pBdr>
        <w:bottom w:val="none" w:sz="0" w:space="0" w:color="000000"/>
      </w:pBdr>
      <w:spacing w:before="40" w:line="200" w:lineRule="atLeast"/>
      <w:ind w:left="2359"/>
    </w:pPr>
    <w:rPr>
      <w:sz w:val="18"/>
      <w:szCs w:val="18"/>
    </w:rPr>
  </w:style>
  <w:style w:type="paragraph" w:styleId="11">
    <w:name w:val="index 1"/>
    <w:next w:val="a1"/>
    <w:pPr>
      <w:suppressAutoHyphens/>
      <w:snapToGrid w:val="0"/>
    </w:pPr>
    <w:rPr>
      <w:rFonts w:cs="Arial"/>
      <w:kern w:val="1"/>
      <w:sz w:val="21"/>
      <w:szCs w:val="21"/>
    </w:rPr>
  </w:style>
  <w:style w:type="paragraph" w:styleId="affc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snapToGrid w:val="0"/>
      <w:spacing w:before="160" w:after="160"/>
      <w:ind w:left="1701"/>
    </w:pPr>
    <w:rPr>
      <w:rFonts w:ascii="Courier New" w:hAnsi="Courier New" w:cs="Courier New"/>
      <w:kern w:val="1"/>
      <w:sz w:val="24"/>
      <w:szCs w:val="24"/>
    </w:rPr>
  </w:style>
  <w:style w:type="paragraph" w:styleId="40">
    <w:name w:val="List Number 4"/>
    <w:basedOn w:val="a1"/>
    <w:pPr>
      <w:numPr>
        <w:numId w:val="18"/>
      </w:numPr>
      <w:tabs>
        <w:tab w:val="left" w:pos="1620"/>
      </w:tabs>
    </w:pPr>
  </w:style>
  <w:style w:type="paragraph" w:customStyle="1" w:styleId="affd">
    <w:name w:val="表格标题"/>
    <w:basedOn w:val="affe"/>
    <w:pPr>
      <w:jc w:val="center"/>
    </w:pPr>
    <w:rPr>
      <w:b/>
      <w:bCs/>
    </w:rPr>
  </w:style>
  <w:style w:type="paragraph" w:customStyle="1" w:styleId="Heading2NoNumber">
    <w:name w:val="Heading2 No Number"/>
    <w:basedOn w:val="2"/>
    <w:next w:val="a1"/>
    <w:pPr>
      <w:numPr>
        <w:ilvl w:val="0"/>
        <w:numId w:val="0"/>
      </w:numPr>
      <w:tabs>
        <w:tab w:val="left" w:pos="0"/>
      </w:tabs>
    </w:pPr>
  </w:style>
  <w:style w:type="paragraph" w:styleId="26">
    <w:name w:val="index 2"/>
    <w:next w:val="a1"/>
    <w:pPr>
      <w:suppressAutoHyphens/>
      <w:snapToGrid w:val="0"/>
      <w:ind w:left="284"/>
    </w:pPr>
    <w:rPr>
      <w:rFonts w:cs="Arial"/>
      <w:kern w:val="1"/>
      <w:sz w:val="21"/>
      <w:szCs w:val="21"/>
    </w:rPr>
  </w:style>
  <w:style w:type="paragraph" w:styleId="afff">
    <w:name w:val="envelope address"/>
    <w:basedOn w:val="a1"/>
    <w:pPr>
      <w:ind w:left="1400"/>
    </w:pPr>
    <w:rPr>
      <w:rFonts w:ascii="Arial" w:hAnsi="Arial"/>
    </w:rPr>
  </w:style>
  <w:style w:type="paragraph" w:styleId="51">
    <w:name w:val="List Bullet 5"/>
    <w:basedOn w:val="a1"/>
    <w:pPr>
      <w:numPr>
        <w:numId w:val="19"/>
      </w:numPr>
      <w:tabs>
        <w:tab w:val="left" w:pos="2040"/>
      </w:tabs>
    </w:pPr>
  </w:style>
  <w:style w:type="paragraph" w:customStyle="1" w:styleId="NotesTextTDinTable">
    <w:name w:val="Notes Text TD in Table"/>
    <w:pPr>
      <w:widowControl w:val="0"/>
      <w:suppressAutoHyphens/>
      <w:snapToGrid w:val="0"/>
      <w:spacing w:before="80" w:after="80" w:line="240" w:lineRule="atLeast"/>
      <w:ind w:left="170"/>
    </w:pPr>
    <w:rPr>
      <w:rFonts w:ascii="Courier New" w:hAnsi="Courier New" w:cs="Courier New"/>
      <w:spacing w:val="-1"/>
      <w:sz w:val="16"/>
      <w:szCs w:val="16"/>
    </w:rPr>
  </w:style>
  <w:style w:type="paragraph" w:styleId="afff0">
    <w:name w:val="Subtitle"/>
    <w:basedOn w:val="a1"/>
    <w:next w:val="afc"/>
    <w:qFormat/>
    <w:pPr>
      <w:spacing w:before="240" w:after="60" w:line="312" w:lineRule="atLeast"/>
      <w:jc w:val="center"/>
    </w:pPr>
    <w:rPr>
      <w:rFonts w:ascii="Arial" w:hAnsi="Arial"/>
      <w:b/>
      <w:bCs/>
      <w:sz w:val="32"/>
      <w:szCs w:val="32"/>
    </w:rPr>
  </w:style>
  <w:style w:type="paragraph" w:styleId="TOC5">
    <w:name w:val="toc 5"/>
    <w:basedOn w:val="a1"/>
    <w:next w:val="a1"/>
    <w:pPr>
      <w:spacing w:before="80" w:after="80"/>
      <w:ind w:left="0"/>
    </w:pPr>
    <w:rPr>
      <w:sz w:val="20"/>
      <w:szCs w:val="20"/>
    </w:rPr>
  </w:style>
  <w:style w:type="paragraph" w:customStyle="1" w:styleId="FigureDescriptioninPreface">
    <w:name w:val="Figure Description in Preface"/>
    <w:basedOn w:val="Figure"/>
    <w:next w:val="Figure"/>
    <w:pPr>
      <w:numPr>
        <w:numId w:val="20"/>
      </w:numPr>
      <w:tabs>
        <w:tab w:val="left" w:pos="0"/>
      </w:tabs>
    </w:pPr>
  </w:style>
  <w:style w:type="paragraph" w:customStyle="1" w:styleId="NotesTextListinTable">
    <w:name w:val="Notes Text List in Table"/>
    <w:pPr>
      <w:numPr>
        <w:numId w:val="21"/>
      </w:numPr>
      <w:tabs>
        <w:tab w:val="left" w:pos="454"/>
      </w:tabs>
      <w:suppressAutoHyphens/>
      <w:spacing w:before="40" w:after="80" w:line="200" w:lineRule="atLeast"/>
    </w:pPr>
    <w:rPr>
      <w:rFonts w:eastAsia="楷体_GB2312" w:cs="楷体_GB2312"/>
      <w:sz w:val="18"/>
      <w:szCs w:val="18"/>
    </w:rPr>
  </w:style>
  <w:style w:type="paragraph" w:styleId="31">
    <w:name w:val="List Bullet 3"/>
    <w:basedOn w:val="a1"/>
    <w:pPr>
      <w:numPr>
        <w:numId w:val="22"/>
      </w:numPr>
      <w:tabs>
        <w:tab w:val="left" w:pos="1200"/>
      </w:tabs>
    </w:pPr>
  </w:style>
  <w:style w:type="paragraph" w:customStyle="1" w:styleId="TerminalDisplay">
    <w:name w:val="Terminal Display"/>
    <w:pPr>
      <w:shd w:val="clear" w:color="auto" w:fill="F2F2F2"/>
      <w:suppressAutoHyphens/>
      <w:snapToGrid w:val="0"/>
      <w:spacing w:line="240" w:lineRule="atLeast"/>
      <w:ind w:left="1701"/>
    </w:pPr>
    <w:rPr>
      <w:rFonts w:ascii="Courier New" w:hAnsi="Courier New" w:cs="Courier New"/>
      <w:spacing w:val="-1"/>
      <w:sz w:val="16"/>
      <w:szCs w:val="16"/>
    </w:rPr>
  </w:style>
  <w:style w:type="paragraph" w:customStyle="1" w:styleId="Cover4">
    <w:name w:val="Cover 4"/>
    <w:basedOn w:val="a1"/>
    <w:pPr>
      <w:widowControl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Appendixheading3">
    <w:name w:val="Appendix heading 3"/>
    <w:basedOn w:val="3"/>
    <w:next w:val="Appendixheading4"/>
    <w:pPr>
      <w:numPr>
        <w:ilvl w:val="0"/>
        <w:numId w:val="0"/>
      </w:numPr>
      <w:tabs>
        <w:tab w:val="left" w:pos="0"/>
      </w:tabs>
    </w:pPr>
    <w:rPr>
      <w:rFonts w:cs="Times New Roman"/>
    </w:rPr>
  </w:style>
  <w:style w:type="paragraph" w:styleId="35">
    <w:name w:val="List 3"/>
    <w:basedOn w:val="a1"/>
    <w:pPr>
      <w:ind w:left="400" w:hanging="200"/>
    </w:pPr>
  </w:style>
  <w:style w:type="paragraph" w:customStyle="1" w:styleId="FigureDescriptioninAppendix">
    <w:name w:val="Figure Description in Appendix"/>
    <w:basedOn w:val="Figure"/>
    <w:next w:val="Figure"/>
    <w:pPr>
      <w:tabs>
        <w:tab w:val="left" w:pos="0"/>
      </w:tabs>
      <w:spacing w:before="320" w:after="80"/>
      <w:ind w:left="0"/>
    </w:pPr>
    <w:rPr>
      <w:rFonts w:eastAsia="黑体"/>
      <w:spacing w:val="-4"/>
    </w:rPr>
  </w:style>
  <w:style w:type="paragraph" w:customStyle="1" w:styleId="CoverText">
    <w:name w:val="Cover Text"/>
    <w:pPr>
      <w:suppressAutoHyphens/>
      <w:snapToGrid w:val="0"/>
      <w:spacing w:before="80" w:after="80" w:line="240" w:lineRule="atLeast"/>
      <w:jc w:val="both"/>
    </w:pPr>
    <w:rPr>
      <w:rFonts w:ascii="Arial" w:hAnsi="Arial" w:cs="Arial"/>
    </w:rPr>
  </w:style>
  <w:style w:type="paragraph" w:styleId="70">
    <w:name w:val="index 7"/>
    <w:basedOn w:val="a1"/>
    <w:next w:val="a1"/>
    <w:pPr>
      <w:ind w:left="1470" w:hanging="210"/>
    </w:pPr>
    <w:rPr>
      <w:sz w:val="20"/>
      <w:szCs w:val="20"/>
    </w:rPr>
  </w:style>
  <w:style w:type="paragraph" w:styleId="27">
    <w:name w:val="Body Text 2"/>
    <w:basedOn w:val="a1"/>
    <w:pPr>
      <w:spacing w:after="120" w:line="480" w:lineRule="auto"/>
    </w:pPr>
  </w:style>
  <w:style w:type="paragraph" w:customStyle="1" w:styleId="FourthLevelItemListTextTD">
    <w:name w:val="Fourth Level Item List Text TD"/>
    <w:basedOn w:val="TerminalDisplay"/>
    <w:pPr>
      <w:ind w:left="3401"/>
    </w:pPr>
  </w:style>
  <w:style w:type="paragraph" w:customStyle="1" w:styleId="NotesTextinTable">
    <w:name w:val="Notes Text in Table"/>
    <w:pPr>
      <w:widowControl w:val="0"/>
      <w:suppressAutoHyphens/>
      <w:snapToGrid w:val="0"/>
      <w:spacing w:before="40" w:after="80" w:line="240" w:lineRule="atLeast"/>
      <w:ind w:left="170"/>
    </w:pPr>
    <w:rPr>
      <w:rFonts w:eastAsia="楷体_GB2312" w:cs="Arial"/>
      <w:iCs/>
      <w:kern w:val="1"/>
      <w:sz w:val="18"/>
      <w:szCs w:val="18"/>
    </w:rPr>
  </w:style>
  <w:style w:type="paragraph" w:styleId="afff1">
    <w:name w:val="Message Header"/>
    <w:basedOn w:val="a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500" w:hanging="500"/>
    </w:pPr>
    <w:rPr>
      <w:rFonts w:ascii="Arial" w:hAnsi="Arial"/>
    </w:rPr>
  </w:style>
  <w:style w:type="paragraph" w:styleId="afff2">
    <w:name w:val="List Paragraph"/>
    <w:basedOn w:val="a1"/>
    <w:uiPriority w:val="34"/>
    <w:qFormat/>
    <w:pPr>
      <w:ind w:left="420"/>
    </w:pPr>
  </w:style>
  <w:style w:type="paragraph" w:customStyle="1" w:styleId="BlockLabelInTitlePage">
    <w:name w:val="Block Label In Title Page"/>
    <w:next w:val="a1"/>
    <w:pPr>
      <w:keepNext/>
      <w:keepLines/>
      <w:suppressAutoHyphen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styleId="36">
    <w:name w:val="List Continue 3"/>
    <w:basedOn w:val="a1"/>
    <w:pPr>
      <w:spacing w:after="120"/>
      <w:ind w:left="600"/>
    </w:pPr>
  </w:style>
  <w:style w:type="paragraph" w:customStyle="1" w:styleId="TableDescriptioninPreface">
    <w:name w:val="Table Description in Preface"/>
    <w:basedOn w:val="TableDescription"/>
    <w:next w:val="a1"/>
    <w:pPr>
      <w:numPr>
        <w:numId w:val="23"/>
      </w:numPr>
      <w:tabs>
        <w:tab w:val="left" w:pos="0"/>
      </w:tabs>
    </w:pPr>
    <w:rPr>
      <w:rFonts w:eastAsia="宋体"/>
    </w:rPr>
  </w:style>
  <w:style w:type="paragraph" w:styleId="afff3">
    <w:name w:val="Title"/>
    <w:basedOn w:val="a1"/>
    <w:next w:val="afc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paragraph" w:customStyle="1" w:styleId="CopyrightDeclaration1">
    <w:name w:val="Copyright Declaration1"/>
    <w:pPr>
      <w:suppressAutoHyphens/>
      <w:spacing w:before="80" w:after="80"/>
    </w:pPr>
    <w:rPr>
      <w:rFonts w:ascii="Arial" w:eastAsia="黑体" w:hAnsi="Arial" w:cs="Arial"/>
      <w:b/>
      <w:bCs/>
      <w:sz w:val="48"/>
      <w:szCs w:val="48"/>
    </w:rPr>
  </w:style>
  <w:style w:type="paragraph" w:customStyle="1" w:styleId="ItemStepinAppendix">
    <w:name w:val="Item Step in Appendix"/>
    <w:basedOn w:val="ItemStep"/>
    <w:pPr>
      <w:tabs>
        <w:tab w:val="left" w:pos="0"/>
      </w:tabs>
      <w:ind w:left="0" w:firstLine="0"/>
    </w:pPr>
  </w:style>
  <w:style w:type="paragraph" w:customStyle="1" w:styleId="CAUTIONTextTD">
    <w:name w:val="CAUTION Text TD"/>
    <w:basedOn w:val="CAUTIONText"/>
    <w:rPr>
      <w:rFonts w:ascii="Courier New" w:eastAsia="宋体" w:hAnsi="Courier New" w:cs="Courier New"/>
      <w:spacing w:val="-1"/>
      <w:sz w:val="16"/>
      <w:szCs w:val="16"/>
    </w:rPr>
  </w:style>
  <w:style w:type="paragraph" w:customStyle="1" w:styleId="BlockLabel">
    <w:name w:val="Block Label"/>
    <w:basedOn w:val="a1"/>
    <w:next w:val="a1"/>
    <w:pPr>
      <w:keepNext/>
      <w:keepLines/>
      <w:tabs>
        <w:tab w:val="left" w:pos="0"/>
      </w:tabs>
      <w:spacing w:before="300" w:after="80"/>
      <w:ind w:left="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affe">
    <w:name w:val="表格内容"/>
    <w:basedOn w:val="a1"/>
    <w:pPr>
      <w:suppressLineNumbers/>
    </w:pPr>
  </w:style>
  <w:style w:type="paragraph" w:customStyle="1" w:styleId="CAUTIONText">
    <w:name w:val="CAUTION Text"/>
    <w:basedOn w:val="a1"/>
    <w:pPr>
      <w:keepLines/>
      <w:pBdr>
        <w:top w:val="none" w:sz="0" w:space="0" w:color="000000"/>
        <w:left w:val="none" w:sz="0" w:space="0" w:color="000000"/>
        <w:bottom w:val="single" w:sz="12" w:space="4" w:color="000000"/>
        <w:right w:val="none" w:sz="0" w:space="0" w:color="000000"/>
      </w:pBdr>
      <w:spacing w:before="80" w:after="80"/>
    </w:pPr>
    <w:rPr>
      <w:rFonts w:eastAsia="楷体_GB2312"/>
      <w:iCs/>
    </w:rPr>
  </w:style>
  <w:style w:type="paragraph" w:customStyle="1" w:styleId="Appendixheading4">
    <w:name w:val="Appendix heading 4"/>
    <w:basedOn w:val="4"/>
    <w:next w:val="Appendixheading5"/>
    <w:pPr>
      <w:numPr>
        <w:ilvl w:val="0"/>
        <w:numId w:val="0"/>
      </w:numPr>
      <w:tabs>
        <w:tab w:val="left" w:pos="0"/>
      </w:tabs>
    </w:pPr>
    <w:rPr>
      <w:rFonts w:cs="Times New Roman"/>
    </w:rPr>
  </w:style>
  <w:style w:type="paragraph" w:customStyle="1" w:styleId="BlockLabelWithSixNumber">
    <w:name w:val="Block Label With Six Number"/>
    <w:basedOn w:val="a1"/>
    <w:next w:val="a1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sz w:val="24"/>
      <w:szCs w:val="24"/>
    </w:rPr>
  </w:style>
  <w:style w:type="paragraph" w:customStyle="1" w:styleId="Cover2">
    <w:name w:val="Cover 2"/>
    <w:pPr>
      <w:suppressAutoHyphens/>
      <w:snapToGrid w:val="0"/>
    </w:pPr>
    <w:rPr>
      <w:rFonts w:ascii="Arial" w:eastAsia="黑体" w:hAnsi="Arial" w:cs="Arial"/>
      <w:sz w:val="32"/>
      <w:szCs w:val="32"/>
    </w:rPr>
  </w:style>
  <w:style w:type="paragraph" w:customStyle="1" w:styleId="Heading1NoNumber">
    <w:name w:val="Heading1 No Number"/>
    <w:basedOn w:val="1"/>
    <w:next w:val="a1"/>
    <w:pPr>
      <w:pageBreakBefore/>
      <w:numPr>
        <w:numId w:val="0"/>
      </w:numPr>
      <w:tabs>
        <w:tab w:val="left" w:pos="0"/>
      </w:tabs>
    </w:pPr>
  </w:style>
  <w:style w:type="paragraph" w:customStyle="1" w:styleId="Heading3NoNumber">
    <w:name w:val="Heading3 No Number"/>
    <w:basedOn w:val="3"/>
    <w:next w:val="a1"/>
    <w:pPr>
      <w:numPr>
        <w:ilvl w:val="0"/>
        <w:numId w:val="0"/>
      </w:numPr>
      <w:tabs>
        <w:tab w:val="left" w:pos="0"/>
      </w:tabs>
    </w:pPr>
    <w:rPr>
      <w:rFonts w:cs="Book Antiqua"/>
    </w:rPr>
  </w:style>
  <w:style w:type="paragraph" w:customStyle="1" w:styleId="Heading4NoNumber">
    <w:name w:val="Heading4 No Number"/>
    <w:basedOn w:val="a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pPr>
      <w:spacing w:after="560"/>
    </w:pPr>
  </w:style>
  <w:style w:type="paragraph" w:customStyle="1" w:styleId="ItemList">
    <w:name w:val="Item List"/>
    <w:pPr>
      <w:numPr>
        <w:numId w:val="24"/>
      </w:numPr>
      <w:tabs>
        <w:tab w:val="left" w:pos="2126"/>
      </w:tabs>
      <w:suppressAutoHyphens/>
      <w:snapToGrid w:val="0"/>
      <w:spacing w:before="80" w:after="80" w:line="240" w:lineRule="atLeast"/>
    </w:pPr>
    <w:rPr>
      <w:rFonts w:cs="Arial" w:hint="eastAsia"/>
      <w:kern w:val="1"/>
      <w:sz w:val="21"/>
      <w:szCs w:val="21"/>
    </w:rPr>
  </w:style>
  <w:style w:type="paragraph" w:customStyle="1" w:styleId="ItemListinTable">
    <w:name w:val="Item List in Table"/>
    <w:basedOn w:val="a1"/>
    <w:pPr>
      <w:tabs>
        <w:tab w:val="left" w:pos="170"/>
        <w:tab w:val="left" w:pos="284"/>
      </w:tabs>
      <w:spacing w:before="80" w:after="80"/>
      <w:ind w:left="284" w:hanging="284"/>
    </w:pPr>
  </w:style>
  <w:style w:type="paragraph" w:customStyle="1" w:styleId="End">
    <w:name w:val="End"/>
    <w:basedOn w:val="a1"/>
    <w:pPr>
      <w:spacing w:after="400"/>
    </w:pPr>
    <w:rPr>
      <w:b/>
    </w:rPr>
  </w:style>
  <w:style w:type="paragraph" w:customStyle="1" w:styleId="FourthLevelItemStep">
    <w:name w:val="Fourth Level Item Step"/>
    <w:pPr>
      <w:tabs>
        <w:tab w:val="left" w:pos="2126"/>
      </w:tabs>
      <w:suppressAutoHyphens/>
      <w:snapToGrid w:val="0"/>
      <w:spacing w:before="80" w:after="80" w:line="240" w:lineRule="atLeast"/>
      <w:ind w:left="2126" w:hanging="425"/>
    </w:pPr>
    <w:rPr>
      <w:rFonts w:cs="Arial" w:hint="eastAsia"/>
      <w:sz w:val="21"/>
      <w:szCs w:val="21"/>
    </w:rPr>
  </w:style>
  <w:style w:type="paragraph" w:customStyle="1" w:styleId="TableHeading">
    <w:name w:val="Table Heading"/>
    <w:basedOn w:val="a1"/>
    <w:pPr>
      <w:widowControl w:val="0"/>
      <w:spacing w:before="80" w:after="80"/>
      <w:ind w:left="0"/>
    </w:pPr>
    <w:rPr>
      <w:rFonts w:ascii="Book Antiqua" w:eastAsia="黑体" w:hAnsi="Book Antiqua" w:cs="Book Antiqua"/>
      <w:bCs/>
    </w:rPr>
  </w:style>
  <w:style w:type="paragraph" w:customStyle="1" w:styleId="FourthLevelItemList">
    <w:name w:val="Fourth Level Item List"/>
    <w:basedOn w:val="a1"/>
    <w:pPr>
      <w:tabs>
        <w:tab w:val="left" w:pos="2551"/>
      </w:tabs>
      <w:spacing w:before="80" w:after="80"/>
      <w:ind w:left="2551" w:hanging="425"/>
    </w:pPr>
  </w:style>
  <w:style w:type="paragraph" w:customStyle="1" w:styleId="NotesTextStep">
    <w:name w:val="Notes Text Step"/>
    <w:basedOn w:val="CAUTIONTextStep"/>
    <w:pPr>
      <w:pBdr>
        <w:bottom w:val="none" w:sz="0" w:space="0" w:color="000000"/>
      </w:pBdr>
      <w:spacing w:before="40" w:line="200" w:lineRule="atLeast"/>
    </w:pPr>
    <w:rPr>
      <w:sz w:val="18"/>
      <w:szCs w:val="18"/>
    </w:rPr>
  </w:style>
  <w:style w:type="character" w:styleId="afff4">
    <w:name w:val="Unresolved Mention"/>
    <w:basedOn w:val="a2"/>
    <w:uiPriority w:val="99"/>
    <w:semiHidden/>
    <w:unhideWhenUsed/>
    <w:rsid w:val="00FC1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2.xml"/><Relationship Id="rId35" Type="http://schemas.microsoft.com/office/2011/relationships/people" Target="people.xml"/><Relationship Id="rId8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218375\AppData\Roaming\Microsoft\Templates\&#23458;&#25143;&#25991;&#26723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1303</TotalTime>
  <Pages>13</Pages>
  <Words>886</Words>
  <Characters>5052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Manager/>
  <Company/>
  <LinksUpToDate>false</LinksUpToDate>
  <CharactersWithSpaces>5927</CharactersWithSpaces>
  <SharedDoc>false</SharedDoc>
  <HLinks>
    <vt:vector size="408" baseType="variant">
      <vt:variant>
        <vt:i4>6553682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_ZH-CN_TOPIC_0182554630</vt:lpwstr>
      </vt:variant>
      <vt:variant>
        <vt:i4>6291537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_ZH-CN_TOPIC_0182554574</vt:lpwstr>
      </vt:variant>
      <vt:variant>
        <vt:i4>196694</vt:i4>
      </vt:variant>
      <vt:variant>
        <vt:i4>346</vt:i4>
      </vt:variant>
      <vt:variant>
        <vt:i4>0</vt:i4>
      </vt:variant>
      <vt:variant>
        <vt:i4>5</vt:i4>
      </vt:variant>
      <vt:variant>
        <vt:lpwstr>http://code.google.com/p/protobuf/downloads/list</vt:lpwstr>
      </vt:variant>
      <vt:variant>
        <vt:lpwstr/>
      </vt:variant>
      <vt:variant>
        <vt:i4>5439574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li182791110135216</vt:lpwstr>
      </vt:variant>
      <vt:variant>
        <vt:i4>655443</vt:i4>
      </vt:variant>
      <vt:variant>
        <vt:i4>340</vt:i4>
      </vt:variant>
      <vt:variant>
        <vt:i4>0</vt:i4>
      </vt:variant>
      <vt:variant>
        <vt:i4>5</vt:i4>
      </vt:variant>
      <vt:variant>
        <vt:lpwstr>https://github.com/Ascend/sdk-ezdvpp</vt:lpwstr>
      </vt:variant>
      <vt:variant>
        <vt:lpwstr/>
      </vt:variant>
      <vt:variant>
        <vt:i4>3932211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d0e4284</vt:lpwstr>
      </vt:variant>
      <vt:variant>
        <vt:i4>5832717</vt:i4>
      </vt:variant>
      <vt:variant>
        <vt:i4>325</vt:i4>
      </vt:variant>
      <vt:variant>
        <vt:i4>0</vt:i4>
      </vt:variant>
      <vt:variant>
        <vt:i4>5</vt:i4>
      </vt:variant>
      <vt:variant>
        <vt:lpwstr>https://github.com/Ascend/sample-objectdetection</vt:lpwstr>
      </vt:variant>
      <vt:variant>
        <vt:lpwstr/>
      </vt:variant>
      <vt:variant>
        <vt:i4>655443</vt:i4>
      </vt:variant>
      <vt:variant>
        <vt:i4>322</vt:i4>
      </vt:variant>
      <vt:variant>
        <vt:i4>0</vt:i4>
      </vt:variant>
      <vt:variant>
        <vt:i4>5</vt:i4>
      </vt:variant>
      <vt:variant>
        <vt:lpwstr>https://github.com/Ascend/sdk-ezdvpp</vt:lpwstr>
      </vt:variant>
      <vt:variant>
        <vt:lpwstr/>
      </vt:variant>
      <vt:variant>
        <vt:i4>3276850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d0e3319</vt:lpwstr>
      </vt:variant>
      <vt:variant>
        <vt:i4>2359410</vt:i4>
      </vt:variant>
      <vt:variant>
        <vt:i4>307</vt:i4>
      </vt:variant>
      <vt:variant>
        <vt:i4>0</vt:i4>
      </vt:variant>
      <vt:variant>
        <vt:i4>5</vt:i4>
      </vt:variant>
      <vt:variant>
        <vt:lpwstr>https://github.com/Ascend/sample-classification</vt:lpwstr>
      </vt:variant>
      <vt:variant>
        <vt:lpwstr/>
      </vt:variant>
      <vt:variant>
        <vt:i4>589852</vt:i4>
      </vt:variant>
      <vt:variant>
        <vt:i4>304</vt:i4>
      </vt:variant>
      <vt:variant>
        <vt:i4>0</vt:i4>
      </vt:variant>
      <vt:variant>
        <vt:i4>5</vt:i4>
      </vt:variant>
      <vt:variant>
        <vt:lpwstr>https://pypi.org/</vt:lpwstr>
      </vt:variant>
      <vt:variant>
        <vt:lpwstr/>
      </vt:variant>
      <vt:variant>
        <vt:i4>65</vt:i4>
      </vt:variant>
      <vt:variant>
        <vt:i4>301</vt:i4>
      </vt:variant>
      <vt:variant>
        <vt:i4>0</vt:i4>
      </vt:variant>
      <vt:variant>
        <vt:i4>5</vt:i4>
      </vt:variant>
      <vt:variant>
        <vt:lpwstr>https://github.com/FFmpeg/FFmpeg/tree/release/4.0</vt:lpwstr>
      </vt:variant>
      <vt:variant>
        <vt:lpwstr/>
      </vt:variant>
      <vt:variant>
        <vt:i4>4128895</vt:i4>
      </vt:variant>
      <vt:variant>
        <vt:i4>298</vt:i4>
      </vt:variant>
      <vt:variant>
        <vt:i4>0</vt:i4>
      </vt:variant>
      <vt:variant>
        <vt:i4>5</vt:i4>
      </vt:variant>
      <vt:variant>
        <vt:lpwstr>https://github.com/Ascend/sdk-presenter/tree/master</vt:lpwstr>
      </vt:variant>
      <vt:variant>
        <vt:lpwstr/>
      </vt:variant>
      <vt:variant>
        <vt:i4>655443</vt:i4>
      </vt:variant>
      <vt:variant>
        <vt:i4>295</vt:i4>
      </vt:variant>
      <vt:variant>
        <vt:i4>0</vt:i4>
      </vt:variant>
      <vt:variant>
        <vt:i4>5</vt:i4>
      </vt:variant>
      <vt:variant>
        <vt:lpwstr>https://github.com/Ascend/sdk-ezdvpp</vt:lpwstr>
      </vt:variant>
      <vt:variant>
        <vt:lpwstr/>
      </vt:variant>
      <vt:variant>
        <vt:i4>3866676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d0e2592</vt:lpwstr>
      </vt:variant>
      <vt:variant>
        <vt:i4>3211316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d0e2533</vt:lpwstr>
      </vt:variant>
      <vt:variant>
        <vt:i4>3276857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d0e2803</vt:lpwstr>
      </vt:variant>
      <vt:variant>
        <vt:i4>4980756</vt:i4>
      </vt:variant>
      <vt:variant>
        <vt:i4>268</vt:i4>
      </vt:variant>
      <vt:variant>
        <vt:i4>0</vt:i4>
      </vt:variant>
      <vt:variant>
        <vt:i4>5</vt:i4>
      </vt:variant>
      <vt:variant>
        <vt:lpwstr>https://github.com/Ascend/sample-videoanalysisperson</vt:lpwstr>
      </vt:variant>
      <vt:variant>
        <vt:lpwstr/>
      </vt:variant>
      <vt:variant>
        <vt:i4>589852</vt:i4>
      </vt:variant>
      <vt:variant>
        <vt:i4>265</vt:i4>
      </vt:variant>
      <vt:variant>
        <vt:i4>0</vt:i4>
      </vt:variant>
      <vt:variant>
        <vt:i4>5</vt:i4>
      </vt:variant>
      <vt:variant>
        <vt:lpwstr>https://pypi.org/</vt:lpwstr>
      </vt:variant>
      <vt:variant>
        <vt:lpwstr/>
      </vt:variant>
      <vt:variant>
        <vt:i4>65</vt:i4>
      </vt:variant>
      <vt:variant>
        <vt:i4>262</vt:i4>
      </vt:variant>
      <vt:variant>
        <vt:i4>0</vt:i4>
      </vt:variant>
      <vt:variant>
        <vt:i4>5</vt:i4>
      </vt:variant>
      <vt:variant>
        <vt:lpwstr>https://github.com/FFmpeg/FFmpeg/tree/release/4.0</vt:lpwstr>
      </vt:variant>
      <vt:variant>
        <vt:lpwstr/>
      </vt:variant>
      <vt:variant>
        <vt:i4>4128895</vt:i4>
      </vt:variant>
      <vt:variant>
        <vt:i4>259</vt:i4>
      </vt:variant>
      <vt:variant>
        <vt:i4>0</vt:i4>
      </vt:variant>
      <vt:variant>
        <vt:i4>5</vt:i4>
      </vt:variant>
      <vt:variant>
        <vt:lpwstr>https://github.com/Ascend/sdk-presenter/tree/master</vt:lpwstr>
      </vt:variant>
      <vt:variant>
        <vt:lpwstr/>
      </vt:variant>
      <vt:variant>
        <vt:i4>655443</vt:i4>
      </vt:variant>
      <vt:variant>
        <vt:i4>256</vt:i4>
      </vt:variant>
      <vt:variant>
        <vt:i4>0</vt:i4>
      </vt:variant>
      <vt:variant>
        <vt:i4>5</vt:i4>
      </vt:variant>
      <vt:variant>
        <vt:lpwstr>https://github.com/Ascend/sdk-ezdvpp</vt:lpwstr>
      </vt:variant>
      <vt:variant>
        <vt:lpwstr/>
      </vt:variant>
      <vt:variant>
        <vt:i4>3342392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d0e1924</vt:lpwstr>
      </vt:variant>
      <vt:variant>
        <vt:i4>3604537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d0e1864</vt:lpwstr>
      </vt:variant>
      <vt:variant>
        <vt:i4>3145776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d0e2128</vt:lpwstr>
      </vt:variant>
      <vt:variant>
        <vt:i4>5570586</vt:i4>
      </vt:variant>
      <vt:variant>
        <vt:i4>232</vt:i4>
      </vt:variant>
      <vt:variant>
        <vt:i4>0</vt:i4>
      </vt:variant>
      <vt:variant>
        <vt:i4>5</vt:i4>
      </vt:variant>
      <vt:variant>
        <vt:lpwstr>https://github.com/Ascend/sample-videoanalysiscar</vt:lpwstr>
      </vt:variant>
      <vt:variant>
        <vt:lpwstr/>
      </vt:variant>
      <vt:variant>
        <vt:i4>589852</vt:i4>
      </vt:variant>
      <vt:variant>
        <vt:i4>229</vt:i4>
      </vt:variant>
      <vt:variant>
        <vt:i4>0</vt:i4>
      </vt:variant>
      <vt:variant>
        <vt:i4>5</vt:i4>
      </vt:variant>
      <vt:variant>
        <vt:lpwstr>https://pypi.org/</vt:lpwstr>
      </vt:variant>
      <vt:variant>
        <vt:lpwstr/>
      </vt:variant>
      <vt:variant>
        <vt:i4>4128895</vt:i4>
      </vt:variant>
      <vt:variant>
        <vt:i4>226</vt:i4>
      </vt:variant>
      <vt:variant>
        <vt:i4>0</vt:i4>
      </vt:variant>
      <vt:variant>
        <vt:i4>5</vt:i4>
      </vt:variant>
      <vt:variant>
        <vt:lpwstr>https://github.com/Ascend/sdk-presenter/tree/master</vt:lpwstr>
      </vt:variant>
      <vt:variant>
        <vt:lpwstr/>
      </vt:variant>
      <vt:variant>
        <vt:i4>8257640</vt:i4>
      </vt:variant>
      <vt:variant>
        <vt:i4>223</vt:i4>
      </vt:variant>
      <vt:variant>
        <vt:i4>0</vt:i4>
      </vt:variant>
      <vt:variant>
        <vt:i4>5</vt:i4>
      </vt:variant>
      <vt:variant>
        <vt:lpwstr>https://github.com/Ascend/sdk-presenter/tree/master/presenterserver</vt:lpwstr>
      </vt:variant>
      <vt:variant>
        <vt:lpwstr/>
      </vt:variant>
      <vt:variant>
        <vt:i4>4128895</vt:i4>
      </vt:variant>
      <vt:variant>
        <vt:i4>220</vt:i4>
      </vt:variant>
      <vt:variant>
        <vt:i4>0</vt:i4>
      </vt:variant>
      <vt:variant>
        <vt:i4>5</vt:i4>
      </vt:variant>
      <vt:variant>
        <vt:lpwstr>https://github.com/Ascend/sdk-presenter/tree/master</vt:lpwstr>
      </vt:variant>
      <vt:variant>
        <vt:lpwstr/>
      </vt:variant>
      <vt:variant>
        <vt:i4>655443</vt:i4>
      </vt:variant>
      <vt:variant>
        <vt:i4>217</vt:i4>
      </vt:variant>
      <vt:variant>
        <vt:i4>0</vt:i4>
      </vt:variant>
      <vt:variant>
        <vt:i4>5</vt:i4>
      </vt:variant>
      <vt:variant>
        <vt:lpwstr>https://github.com/Ascend/sdk-ezdvpp</vt:lpwstr>
      </vt:variant>
      <vt:variant>
        <vt:lpwstr/>
      </vt:variant>
      <vt:variant>
        <vt:i4>3211317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d0e1409</vt:lpwstr>
      </vt:variant>
      <vt:variant>
        <vt:i4>7405675</vt:i4>
      </vt:variant>
      <vt:variant>
        <vt:i4>211</vt:i4>
      </vt:variant>
      <vt:variant>
        <vt:i4>0</vt:i4>
      </vt:variant>
      <vt:variant>
        <vt:i4>5</vt:i4>
      </vt:variant>
      <vt:variant>
        <vt:lpwstr>https://ascend.huawei.com/documentation</vt:lpwstr>
      </vt:variant>
      <vt:variant>
        <vt:lpwstr/>
      </vt:variant>
      <vt:variant>
        <vt:i4>7405675</vt:i4>
      </vt:variant>
      <vt:variant>
        <vt:i4>208</vt:i4>
      </vt:variant>
      <vt:variant>
        <vt:i4>0</vt:i4>
      </vt:variant>
      <vt:variant>
        <vt:i4>5</vt:i4>
      </vt:variant>
      <vt:variant>
        <vt:lpwstr>https://ascend.huawei.com/documentation</vt:lpwstr>
      </vt:variant>
      <vt:variant>
        <vt:lpwstr/>
      </vt:variant>
      <vt:variant>
        <vt:i4>3407922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d0e1356</vt:lpwstr>
      </vt:variant>
      <vt:variant>
        <vt:i4>3538999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d0e1670</vt:lpwstr>
      </vt:variant>
      <vt:variant>
        <vt:i4>5963795</vt:i4>
      </vt:variant>
      <vt:variant>
        <vt:i4>193</vt:i4>
      </vt:variant>
      <vt:variant>
        <vt:i4>0</vt:i4>
      </vt:variant>
      <vt:variant>
        <vt:i4>5</vt:i4>
      </vt:variant>
      <vt:variant>
        <vt:lpwstr>https://github.com/Ascend/sample-ascendcamera</vt:lpwstr>
      </vt:variant>
      <vt:variant>
        <vt:lpwstr/>
      </vt:variant>
      <vt:variant>
        <vt:i4>589852</vt:i4>
      </vt:variant>
      <vt:variant>
        <vt:i4>190</vt:i4>
      </vt:variant>
      <vt:variant>
        <vt:i4>0</vt:i4>
      </vt:variant>
      <vt:variant>
        <vt:i4>5</vt:i4>
      </vt:variant>
      <vt:variant>
        <vt:lpwstr>https://pypi.org/</vt:lpwstr>
      </vt:variant>
      <vt:variant>
        <vt:lpwstr/>
      </vt:variant>
      <vt:variant>
        <vt:i4>4128895</vt:i4>
      </vt:variant>
      <vt:variant>
        <vt:i4>187</vt:i4>
      </vt:variant>
      <vt:variant>
        <vt:i4>0</vt:i4>
      </vt:variant>
      <vt:variant>
        <vt:i4>5</vt:i4>
      </vt:variant>
      <vt:variant>
        <vt:lpwstr>https://github.com/Ascend/sdk-presenter/tree/master</vt:lpwstr>
      </vt:variant>
      <vt:variant>
        <vt:lpwstr/>
      </vt:variant>
      <vt:variant>
        <vt:i4>655443</vt:i4>
      </vt:variant>
      <vt:variant>
        <vt:i4>184</vt:i4>
      </vt:variant>
      <vt:variant>
        <vt:i4>0</vt:i4>
      </vt:variant>
      <vt:variant>
        <vt:i4>5</vt:i4>
      </vt:variant>
      <vt:variant>
        <vt:lpwstr>https://github.com/Ascend/sdk-ezdvpp</vt:lpwstr>
      </vt:variant>
      <vt:variant>
        <vt:lpwstr/>
      </vt:variant>
      <vt:variant>
        <vt:i4>7405675</vt:i4>
      </vt:variant>
      <vt:variant>
        <vt:i4>178</vt:i4>
      </vt:variant>
      <vt:variant>
        <vt:i4>0</vt:i4>
      </vt:variant>
      <vt:variant>
        <vt:i4>5</vt:i4>
      </vt:variant>
      <vt:variant>
        <vt:lpwstr>https://ascend.huawei.com/documentation</vt:lpwstr>
      </vt:variant>
      <vt:variant>
        <vt:lpwstr/>
      </vt:variant>
      <vt:variant>
        <vt:i4>3211319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d0e667</vt:lpwstr>
      </vt:variant>
      <vt:variant>
        <vt:i4>7471150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section158977311307</vt:lpwstr>
      </vt:variant>
      <vt:variant>
        <vt:i4>3604606</vt:i4>
      </vt:variant>
      <vt:variant>
        <vt:i4>157</vt:i4>
      </vt:variant>
      <vt:variant>
        <vt:i4>0</vt:i4>
      </vt:variant>
      <vt:variant>
        <vt:i4>5</vt:i4>
      </vt:variant>
      <vt:variant>
        <vt:lpwstr>https://github.com/Ascend/sample-facialrecognition</vt:lpwstr>
      </vt:variant>
      <vt:variant>
        <vt:lpwstr/>
      </vt:variant>
      <vt:variant>
        <vt:i4>589852</vt:i4>
      </vt:variant>
      <vt:variant>
        <vt:i4>154</vt:i4>
      </vt:variant>
      <vt:variant>
        <vt:i4>0</vt:i4>
      </vt:variant>
      <vt:variant>
        <vt:i4>5</vt:i4>
      </vt:variant>
      <vt:variant>
        <vt:lpwstr>https://pypi.org/</vt:lpwstr>
      </vt:variant>
      <vt:variant>
        <vt:lpwstr/>
      </vt:variant>
      <vt:variant>
        <vt:i4>4128895</vt:i4>
      </vt:variant>
      <vt:variant>
        <vt:i4>151</vt:i4>
      </vt:variant>
      <vt:variant>
        <vt:i4>0</vt:i4>
      </vt:variant>
      <vt:variant>
        <vt:i4>5</vt:i4>
      </vt:variant>
      <vt:variant>
        <vt:lpwstr>https://github.com/Ascend/sdk-presenter/tree/master</vt:lpwstr>
      </vt:variant>
      <vt:variant>
        <vt:lpwstr/>
      </vt:variant>
      <vt:variant>
        <vt:i4>655443</vt:i4>
      </vt:variant>
      <vt:variant>
        <vt:i4>148</vt:i4>
      </vt:variant>
      <vt:variant>
        <vt:i4>0</vt:i4>
      </vt:variant>
      <vt:variant>
        <vt:i4>5</vt:i4>
      </vt:variant>
      <vt:variant>
        <vt:lpwstr>https://github.com/Ascend/sdk-ezdvpp</vt:lpwstr>
      </vt:variant>
      <vt:variant>
        <vt:lpwstr/>
      </vt:variant>
      <vt:variant>
        <vt:i4>3604531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d0e225</vt:lpwstr>
      </vt:variant>
      <vt:variant>
        <vt:i4>7405675</vt:i4>
      </vt:variant>
      <vt:variant>
        <vt:i4>139</vt:i4>
      </vt:variant>
      <vt:variant>
        <vt:i4>0</vt:i4>
      </vt:variant>
      <vt:variant>
        <vt:i4>5</vt:i4>
      </vt:variant>
      <vt:variant>
        <vt:lpwstr>https://ascend.huawei.com/documentation</vt:lpwstr>
      </vt:variant>
      <vt:variant>
        <vt:lpwstr/>
      </vt:variant>
      <vt:variant>
        <vt:i4>6488174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li9634105881418</vt:lpwstr>
      </vt:variant>
      <vt:variant>
        <vt:i4>3211315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d0e425</vt:lpwstr>
      </vt:variant>
      <vt:variant>
        <vt:i4>3801210</vt:i4>
      </vt:variant>
      <vt:variant>
        <vt:i4>115</vt:i4>
      </vt:variant>
      <vt:variant>
        <vt:i4>0</vt:i4>
      </vt:variant>
      <vt:variant>
        <vt:i4>5</vt:i4>
      </vt:variant>
      <vt:variant>
        <vt:lpwstr>https://github.com/Ascend/sample-facedetection</vt:lpwstr>
      </vt:variant>
      <vt:variant>
        <vt:lpwstr/>
      </vt:variant>
      <vt:variant>
        <vt:i4>1769523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_Toc16512358</vt:lpwstr>
      </vt:variant>
      <vt:variant>
        <vt:i4>1310771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_Toc16512357</vt:lpwstr>
      </vt:variant>
      <vt:variant>
        <vt:i4>1376307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_Toc16512356</vt:lpwstr>
      </vt:variant>
      <vt:variant>
        <vt:i4>1441843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_Toc16512355</vt:lpwstr>
      </vt:variant>
      <vt:variant>
        <vt:i4>1507379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_Toc16512354</vt:lpwstr>
      </vt:variant>
      <vt:variant>
        <vt:i4>1048627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_Toc16512353</vt:lpwstr>
      </vt:variant>
      <vt:variant>
        <vt:i4>1114163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_Toc16512352</vt:lpwstr>
      </vt:variant>
      <vt:variant>
        <vt:i4>1179699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_Toc16512351</vt:lpwstr>
      </vt:variant>
      <vt:variant>
        <vt:i4>1245235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_Toc16512350</vt:lpwstr>
      </vt:variant>
      <vt:variant>
        <vt:i4>1703986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_Toc16512349</vt:lpwstr>
      </vt:variant>
      <vt:variant>
        <vt:i4>1769522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_Toc16512348</vt:lpwstr>
      </vt:variant>
      <vt:variant>
        <vt:i4>1310770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_Toc16512347</vt:lpwstr>
      </vt:variant>
      <vt:variant>
        <vt:i4>1376306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_Toc16512346</vt:lpwstr>
      </vt:variant>
      <vt:variant>
        <vt:i4>1441842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_Toc16512345</vt:lpwstr>
      </vt:variant>
      <vt:variant>
        <vt:i4>5701749</vt:i4>
      </vt:variant>
      <vt:variant>
        <vt:i4>19</vt:i4>
      </vt:variant>
      <vt:variant>
        <vt:i4>0</vt:i4>
      </vt:variant>
      <vt:variant>
        <vt:i4>5</vt:i4>
      </vt:variant>
      <vt:variant>
        <vt:lpwstr>mailto:support@huawei.com</vt:lpwstr>
      </vt:variant>
      <vt:variant>
        <vt:lpwstr/>
      </vt:variant>
      <vt:variant>
        <vt:i4>2687029</vt:i4>
      </vt:variant>
      <vt:variant>
        <vt:i4>16</vt:i4>
      </vt:variant>
      <vt:variant>
        <vt:i4>0</vt:i4>
      </vt:variant>
      <vt:variant>
        <vt:i4>5</vt:i4>
      </vt:variant>
      <vt:variant>
        <vt:lpwstr>http://www.huawei.com/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开源Application使用指导</dc:title>
  <dc:subject>Technical Document</dc:subject>
  <dc:creator>Huawei Technologies Co.,Ltd.</dc:creator>
  <cp:keywords/>
  <dc:description/>
  <cp:lastModifiedBy>E00</cp:lastModifiedBy>
  <cp:revision>188</cp:revision>
  <dcterms:created xsi:type="dcterms:W3CDTF">2019-10-21T02:28:00Z</dcterms:created>
  <dcterms:modified xsi:type="dcterms:W3CDTF">2019-10-31T01:57:00Z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Name">
    <vt:lpwstr>开源Application使用指导</vt:lpwstr>
  </property>
  <property fmtid="{D5CDD505-2E9C-101B-9397-08002B2CF9AE}" pid="3" name="DocumentVersion">
    <vt:lpwstr>01</vt:lpwstr>
  </property>
  <property fmtid="{D5CDD505-2E9C-101B-9397-08002B2CF9AE}" pid="4" name="PartNumber">
    <vt:lpwstr/>
  </property>
  <property fmtid="{D5CDD505-2E9C-101B-9397-08002B2CF9AE}" pid="5" name="Product&amp;Project Name">
    <vt:lpwstr>开源Application使用指导</vt:lpwstr>
  </property>
  <property fmtid="{D5CDD505-2E9C-101B-9397-08002B2CF9AE}" pid="6" name="ProductVersion">
    <vt:lpwstr/>
  </property>
  <property fmtid="{D5CDD505-2E9C-101B-9397-08002B2CF9AE}" pid="7" name="ProprietaryDeclaration">
    <vt:lpwstr>版权所有 © 华为技术有限公司</vt:lpwstr>
  </property>
  <property fmtid="{D5CDD505-2E9C-101B-9397-08002B2CF9AE}" pid="8" name="ReleaseDate">
    <vt:lpwstr>2019-07-30</vt:lpwstr>
  </property>
  <property fmtid="{D5CDD505-2E9C-101B-9397-08002B2CF9AE}" pid="9" name="SecretLevel">
    <vt:lpwstr>外部公开</vt:lpwstr>
  </property>
  <property fmtid="{D5CDD505-2E9C-101B-9397-08002B2CF9AE}" pid="10" name="Trademark&amp;ProductType">
    <vt:lpwstr>开源Application使用指导</vt:lpwstr>
  </property>
  <property fmtid="{D5CDD505-2E9C-101B-9397-08002B2CF9AE}" pid="11" name="_readonly">
    <vt:lpwstr/>
  </property>
  <property fmtid="{D5CDD505-2E9C-101B-9397-08002B2CF9AE}" pid="12" name="_change">
    <vt:lpwstr/>
  </property>
  <property fmtid="{D5CDD505-2E9C-101B-9397-08002B2CF9AE}" pid="13" name="_full-control">
    <vt:lpwstr/>
  </property>
  <property fmtid="{D5CDD505-2E9C-101B-9397-08002B2CF9AE}" pid="14" name="sflag">
    <vt:lpwstr>1565589245</vt:lpwstr>
  </property>
  <property fmtid="{D5CDD505-2E9C-101B-9397-08002B2CF9AE}" pid="15" name="KSOProductBuildVer">
    <vt:lpwstr>2052-10.8.0.5391</vt:lpwstr>
  </property>
</Properties>
</file>